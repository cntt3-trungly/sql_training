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484" w:rsidRDefault="00281460" w:rsidP="00365484">
      <w:pPr>
        <w:jc w:val="center"/>
      </w:pPr>
      <w:r w:rsidRPr="00F10E0F">
        <w:rPr>
          <w:rFonts w:cs="Arial"/>
          <w:noProof/>
          <w:lang w:val="en-US"/>
        </w:rPr>
        <w:drawing>
          <wp:inline distT="0" distB="0" distL="0" distR="0">
            <wp:extent cx="2390775" cy="704850"/>
            <wp:effectExtent l="0" t="0" r="9525" b="0"/>
            <wp:docPr id="1" name="Picture 7" descr="C:\Documents and Settings\hattn2\Desktop\Logo FSOFT\FSOFT-new-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hattn2\Desktop\Logo FSOFT\FSOFT-new-horizont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704850"/>
                    </a:xfrm>
                    <a:prstGeom prst="rect">
                      <a:avLst/>
                    </a:prstGeom>
                    <a:noFill/>
                    <a:ln>
                      <a:noFill/>
                    </a:ln>
                  </pic:spPr>
                </pic:pic>
              </a:graphicData>
            </a:graphic>
          </wp:inline>
        </w:drawing>
      </w:r>
      <w:r w:rsidR="00365484">
        <w:rPr>
          <w:rFonts w:cs="Arial"/>
          <w:snapToGrid w:val="0"/>
          <w:lang w:val="en-US"/>
        </w:rPr>
        <w:br w:type="textWrapping" w:clear="all"/>
      </w:r>
    </w:p>
    <w:p w:rsidR="005E64CE" w:rsidRDefault="005E64CE" w:rsidP="005E64CE"/>
    <w:p w:rsidR="002279BD" w:rsidRDefault="002279BD" w:rsidP="002279BD">
      <w:pPr>
        <w:spacing w:before="240"/>
        <w:rPr>
          <w:rFonts w:ascii="Swis721 BlkEx BT" w:hAnsi="Swis721 BlkEx BT"/>
          <w:iCs/>
          <w:color w:val="800000"/>
          <w:sz w:val="28"/>
          <w:lang w:val="en-US"/>
        </w:rPr>
      </w:pPr>
    </w:p>
    <w:p w:rsidR="002279BD" w:rsidRDefault="002279BD" w:rsidP="002279BD">
      <w:pPr>
        <w:spacing w:before="240"/>
        <w:rPr>
          <w:rFonts w:ascii="Swis721 BlkEx BT" w:hAnsi="Swis721 BlkEx BT"/>
          <w:iCs/>
          <w:color w:val="800000"/>
          <w:sz w:val="28"/>
          <w:lang w:val="en-US"/>
        </w:rPr>
      </w:pPr>
    </w:p>
    <w:p w:rsidR="002279BD" w:rsidRDefault="002279BD" w:rsidP="002279BD">
      <w:pPr>
        <w:spacing w:before="240"/>
        <w:rPr>
          <w:rFonts w:ascii="Swis721 BlkEx BT" w:hAnsi="Swis721 BlkEx BT"/>
          <w:iCs/>
          <w:color w:val="800000"/>
          <w:sz w:val="28"/>
          <w:lang w:val="en-US"/>
        </w:rPr>
      </w:pPr>
    </w:p>
    <w:p w:rsidR="002279BD" w:rsidRPr="002279BD" w:rsidRDefault="002279BD" w:rsidP="005E64CE">
      <w:pPr>
        <w:spacing w:before="240"/>
        <w:jc w:val="center"/>
        <w:rPr>
          <w:rFonts w:ascii="Swis721 BlkEx BT" w:hAnsi="Swis721 BlkEx BT"/>
          <w:iCs/>
          <w:color w:val="800000"/>
          <w:sz w:val="28"/>
          <w:lang w:val="en-US"/>
        </w:rPr>
      </w:pPr>
    </w:p>
    <w:p w:rsidR="005E64CE" w:rsidRPr="005C20E6" w:rsidRDefault="00290825" w:rsidP="00AF70F7">
      <w:pPr>
        <w:spacing w:before="240" w:after="0" w:line="360" w:lineRule="auto"/>
        <w:jc w:val="center"/>
        <w:rPr>
          <w:rFonts w:eastAsia="Times New Roman" w:cs="Arial"/>
          <w:i/>
          <w:color w:val="AC0000"/>
          <w:spacing w:val="40"/>
          <w:sz w:val="28"/>
          <w:szCs w:val="24"/>
          <w:lang w:val="en-US"/>
        </w:rPr>
      </w:pPr>
      <w:r>
        <w:rPr>
          <w:rFonts w:eastAsia="Times New Roman" w:cs="Arial"/>
          <w:i/>
          <w:color w:val="AC0000"/>
          <w:spacing w:val="40"/>
          <w:sz w:val="28"/>
          <w:szCs w:val="24"/>
          <w:lang w:val="en-US"/>
        </w:rPr>
        <w:t xml:space="preserve">SQL </w:t>
      </w:r>
      <w:r w:rsidR="006A58CE" w:rsidRPr="006A58CE">
        <w:rPr>
          <w:rFonts w:eastAsia="Times New Roman" w:cs="Arial"/>
          <w:i/>
          <w:color w:val="AC0000"/>
          <w:spacing w:val="40"/>
          <w:sz w:val="28"/>
          <w:szCs w:val="24"/>
          <w:lang w:val="en-US"/>
        </w:rPr>
        <w:t>Essential</w:t>
      </w:r>
    </w:p>
    <w:p w:rsidR="005E64CE" w:rsidRPr="00AF70F7" w:rsidRDefault="005E64CE" w:rsidP="00AF70F7">
      <w:pPr>
        <w:spacing w:before="240" w:after="0" w:line="360" w:lineRule="auto"/>
        <w:jc w:val="center"/>
        <w:rPr>
          <w:rFonts w:ascii="Swis721 BlkEx BT" w:eastAsia="Times New Roman" w:hAnsi="Swis721 BlkEx BT" w:cs="Tahoma"/>
          <w:color w:val="AC0000"/>
          <w:spacing w:val="40"/>
          <w:sz w:val="40"/>
          <w:szCs w:val="24"/>
          <w:lang w:val="en-AU"/>
        </w:rPr>
      </w:pPr>
      <w:r w:rsidRPr="00AF70F7">
        <w:rPr>
          <w:rFonts w:ascii="Swis721 BlkEx BT" w:eastAsia="Times New Roman" w:hAnsi="Swis721 BlkEx BT" w:cs="Tahoma"/>
          <w:color w:val="AC0000"/>
          <w:spacing w:val="40"/>
          <w:sz w:val="40"/>
          <w:szCs w:val="24"/>
          <w:lang w:val="en-AU"/>
        </w:rPr>
        <w:t xml:space="preserve">Training </w:t>
      </w:r>
      <w:r w:rsidR="00F63D36" w:rsidRPr="00AF70F7">
        <w:rPr>
          <w:rFonts w:ascii="Swis721 BlkEx BT" w:eastAsia="Times New Roman" w:hAnsi="Swis721 BlkEx BT" w:cs="Tahoma"/>
          <w:color w:val="AC0000"/>
          <w:spacing w:val="40"/>
          <w:sz w:val="40"/>
          <w:szCs w:val="24"/>
          <w:lang w:val="en-AU"/>
        </w:rPr>
        <w:t>Assignments</w:t>
      </w:r>
    </w:p>
    <w:p w:rsidR="005E64CE" w:rsidRDefault="005E64CE" w:rsidP="005E64CE"/>
    <w:tbl>
      <w:tblPr>
        <w:tblW w:w="0" w:type="auto"/>
        <w:jc w:val="center"/>
        <w:tblLayout w:type="fixed"/>
        <w:tblLook w:val="0000" w:firstRow="0" w:lastRow="0" w:firstColumn="0" w:lastColumn="0" w:noHBand="0" w:noVBand="0"/>
      </w:tblPr>
      <w:tblGrid>
        <w:gridCol w:w="3119"/>
        <w:gridCol w:w="3324"/>
      </w:tblGrid>
      <w:tr w:rsidR="005E64CE" w:rsidTr="00C35833">
        <w:trPr>
          <w:jc w:val="center"/>
        </w:trPr>
        <w:tc>
          <w:tcPr>
            <w:tcW w:w="3119" w:type="dxa"/>
            <w:tcBorders>
              <w:top w:val="nil"/>
              <w:left w:val="nil"/>
              <w:bottom w:val="single" w:sz="8" w:space="0" w:color="auto"/>
              <w:right w:val="single" w:sz="8" w:space="0" w:color="auto"/>
            </w:tcBorders>
            <w:shd w:val="clear" w:color="auto" w:fill="D9D9D9"/>
          </w:tcPr>
          <w:p w:rsidR="005E64CE" w:rsidRDefault="005E64CE" w:rsidP="00730E39">
            <w:pPr>
              <w:pStyle w:val="HeadingLv1"/>
              <w:ind w:left="0"/>
              <w:jc w:val="center"/>
            </w:pPr>
            <w:r w:rsidRPr="00730E39">
              <w:rPr>
                <w:rFonts w:ascii="Arial" w:hAnsi="Arial" w:cs="Arial"/>
                <w:bCs w:val="0"/>
              </w:rPr>
              <w:t>Program Code</w:t>
            </w:r>
          </w:p>
        </w:tc>
        <w:tc>
          <w:tcPr>
            <w:tcW w:w="3324" w:type="dxa"/>
            <w:tcBorders>
              <w:top w:val="nil"/>
              <w:left w:val="single" w:sz="8" w:space="0" w:color="auto"/>
              <w:bottom w:val="single" w:sz="8" w:space="0" w:color="auto"/>
              <w:right w:val="nil"/>
            </w:tcBorders>
            <w:shd w:val="clear" w:color="auto" w:fill="D9D9D9"/>
          </w:tcPr>
          <w:p w:rsidR="005E64CE" w:rsidRDefault="006A58CE" w:rsidP="00730E39">
            <w:pPr>
              <w:pStyle w:val="HeadingLv2"/>
              <w:ind w:left="0"/>
              <w:jc w:val="center"/>
            </w:pPr>
            <w:r>
              <w:t>SQLE</w:t>
            </w:r>
          </w:p>
        </w:tc>
      </w:tr>
      <w:tr w:rsidR="005E64CE" w:rsidTr="00C35833">
        <w:trPr>
          <w:jc w:val="center"/>
        </w:trPr>
        <w:tc>
          <w:tcPr>
            <w:tcW w:w="3119" w:type="dxa"/>
            <w:tcBorders>
              <w:top w:val="single" w:sz="8" w:space="0" w:color="auto"/>
              <w:left w:val="nil"/>
              <w:bottom w:val="single" w:sz="8" w:space="0" w:color="auto"/>
              <w:right w:val="single" w:sz="8" w:space="0" w:color="auto"/>
            </w:tcBorders>
            <w:shd w:val="clear" w:color="auto" w:fill="D9D9D9"/>
          </w:tcPr>
          <w:p w:rsidR="005E64CE" w:rsidRDefault="00730E39" w:rsidP="00730E39">
            <w:pPr>
              <w:pStyle w:val="HeadingLv1"/>
              <w:ind w:left="0"/>
              <w:jc w:val="center"/>
            </w:pPr>
            <w:r w:rsidRPr="00730E39">
              <w:rPr>
                <w:rFonts w:ascii="Arial" w:hAnsi="Arial" w:cs="Arial"/>
                <w:bCs w:val="0"/>
              </w:rPr>
              <w:t>Version</w:t>
            </w:r>
          </w:p>
        </w:tc>
        <w:tc>
          <w:tcPr>
            <w:tcW w:w="3324" w:type="dxa"/>
            <w:tcBorders>
              <w:top w:val="single" w:sz="8" w:space="0" w:color="auto"/>
              <w:left w:val="single" w:sz="8" w:space="0" w:color="auto"/>
              <w:bottom w:val="single" w:sz="8" w:space="0" w:color="auto"/>
              <w:right w:val="nil"/>
            </w:tcBorders>
            <w:shd w:val="clear" w:color="auto" w:fill="D9D9D9"/>
          </w:tcPr>
          <w:p w:rsidR="005E64CE" w:rsidRPr="000011F0" w:rsidRDefault="00281460" w:rsidP="00281460">
            <w:pPr>
              <w:pStyle w:val="HeadingLv2"/>
              <w:ind w:left="0"/>
              <w:jc w:val="center"/>
            </w:pPr>
            <w:r>
              <w:rPr>
                <w:rFonts w:ascii="Arial" w:hAnsi="Arial" w:cs="Arial"/>
                <w:bCs/>
                <w:color w:val="003400"/>
              </w:rPr>
              <w:t>3.1</w:t>
            </w:r>
          </w:p>
        </w:tc>
      </w:tr>
      <w:tr w:rsidR="005E64CE" w:rsidTr="00C35833">
        <w:trPr>
          <w:jc w:val="center"/>
        </w:trPr>
        <w:tc>
          <w:tcPr>
            <w:tcW w:w="3119" w:type="dxa"/>
            <w:tcBorders>
              <w:top w:val="single" w:sz="8" w:space="0" w:color="auto"/>
              <w:left w:val="nil"/>
              <w:bottom w:val="nil"/>
              <w:right w:val="single" w:sz="8" w:space="0" w:color="auto"/>
            </w:tcBorders>
            <w:shd w:val="clear" w:color="auto" w:fill="D9D9D9"/>
          </w:tcPr>
          <w:p w:rsidR="005E64CE" w:rsidRDefault="005E64CE" w:rsidP="00171177">
            <w:pPr>
              <w:pStyle w:val="HeadingLv1"/>
              <w:ind w:left="0"/>
              <w:jc w:val="center"/>
            </w:pPr>
            <w:r w:rsidRPr="00730E39">
              <w:rPr>
                <w:rFonts w:ascii="Arial" w:hAnsi="Arial" w:cs="Arial"/>
                <w:bCs w:val="0"/>
              </w:rPr>
              <w:t xml:space="preserve">Effective </w:t>
            </w:r>
            <w:r w:rsidR="00171177">
              <w:rPr>
                <w:rFonts w:ascii="Arial" w:hAnsi="Arial" w:cs="Arial"/>
                <w:bCs w:val="0"/>
              </w:rPr>
              <w:t>D</w:t>
            </w:r>
            <w:r w:rsidRPr="00730E39">
              <w:rPr>
                <w:rFonts w:ascii="Arial" w:hAnsi="Arial" w:cs="Arial"/>
                <w:bCs w:val="0"/>
              </w:rPr>
              <w:t>ate</w:t>
            </w:r>
          </w:p>
        </w:tc>
        <w:tc>
          <w:tcPr>
            <w:tcW w:w="3324" w:type="dxa"/>
            <w:tcBorders>
              <w:top w:val="single" w:sz="8" w:space="0" w:color="auto"/>
              <w:left w:val="single" w:sz="8" w:space="0" w:color="auto"/>
              <w:bottom w:val="nil"/>
              <w:right w:val="nil"/>
            </w:tcBorders>
            <w:shd w:val="clear" w:color="auto" w:fill="D9D9D9"/>
          </w:tcPr>
          <w:p w:rsidR="005E64CE" w:rsidRPr="000011F0" w:rsidRDefault="00281460" w:rsidP="00281460">
            <w:pPr>
              <w:pStyle w:val="HeadingLv2"/>
              <w:ind w:left="0"/>
              <w:jc w:val="center"/>
            </w:pPr>
            <w:r>
              <w:rPr>
                <w:rFonts w:ascii="Arial" w:hAnsi="Arial" w:cs="Arial"/>
                <w:bCs/>
                <w:color w:val="003400"/>
              </w:rPr>
              <w:t>01</w:t>
            </w:r>
            <w:r w:rsidR="005E64CE" w:rsidRPr="00730E39">
              <w:rPr>
                <w:rFonts w:ascii="Arial" w:hAnsi="Arial" w:cs="Arial"/>
                <w:bCs/>
                <w:color w:val="003400"/>
              </w:rPr>
              <w:t>/</w:t>
            </w:r>
            <w:r>
              <w:rPr>
                <w:rFonts w:ascii="Arial" w:hAnsi="Arial" w:cs="Arial"/>
                <w:bCs/>
                <w:color w:val="003400"/>
              </w:rPr>
              <w:t>11</w:t>
            </w:r>
            <w:r w:rsidR="005E64CE" w:rsidRPr="00730E39">
              <w:rPr>
                <w:rFonts w:ascii="Arial" w:hAnsi="Arial" w:cs="Arial"/>
                <w:bCs/>
                <w:color w:val="003400"/>
              </w:rPr>
              <w:t>/</w:t>
            </w:r>
            <w:r>
              <w:rPr>
                <w:rFonts w:ascii="Arial" w:hAnsi="Arial" w:cs="Arial"/>
                <w:bCs/>
                <w:color w:val="003400"/>
              </w:rPr>
              <w:t>2016</w:t>
            </w:r>
          </w:p>
        </w:tc>
      </w:tr>
    </w:tbl>
    <w:p w:rsidR="005E64CE" w:rsidRDefault="005E64CE" w:rsidP="005E64CE">
      <w:pPr>
        <w:pStyle w:val="NormalText"/>
      </w:pPr>
    </w:p>
    <w:p w:rsidR="005E64CE" w:rsidRDefault="005E64CE" w:rsidP="005E64CE">
      <w:pPr>
        <w:rPr>
          <w:color w:val="000000"/>
        </w:rPr>
      </w:pPr>
    </w:p>
    <w:p w:rsidR="005E64CE" w:rsidRDefault="005E64CE" w:rsidP="005E64CE">
      <w:pPr>
        <w:pStyle w:val="CommentText"/>
      </w:pPr>
    </w:p>
    <w:p w:rsidR="005E64CE" w:rsidRDefault="005E64CE" w:rsidP="005E64CE">
      <w:pPr>
        <w:jc w:val="center"/>
        <w:rPr>
          <w:bCs/>
        </w:rPr>
      </w:pPr>
    </w:p>
    <w:p w:rsidR="005E64CE" w:rsidRDefault="005E64CE" w:rsidP="005E64CE">
      <w:pPr>
        <w:jc w:val="center"/>
        <w:rPr>
          <w:bCs/>
          <w:lang w:val="en-US"/>
        </w:rPr>
      </w:pPr>
    </w:p>
    <w:p w:rsidR="002279BD" w:rsidRDefault="002279BD" w:rsidP="005E64CE">
      <w:pPr>
        <w:jc w:val="center"/>
        <w:rPr>
          <w:bCs/>
          <w:lang w:val="en-US"/>
        </w:rPr>
      </w:pPr>
    </w:p>
    <w:p w:rsidR="002279BD" w:rsidRDefault="002279BD" w:rsidP="005E64CE">
      <w:pPr>
        <w:jc w:val="center"/>
        <w:rPr>
          <w:bCs/>
          <w:lang w:val="en-US"/>
        </w:rPr>
      </w:pPr>
    </w:p>
    <w:p w:rsidR="005E64CE" w:rsidRPr="002279BD" w:rsidRDefault="005E64CE" w:rsidP="002279BD">
      <w:pPr>
        <w:rPr>
          <w:bCs/>
          <w:lang w:val="en-US"/>
        </w:rPr>
      </w:pPr>
    </w:p>
    <w:p w:rsidR="005E64CE" w:rsidRDefault="005E64CE" w:rsidP="005E64CE">
      <w:pPr>
        <w:jc w:val="center"/>
        <w:rPr>
          <w:bCs/>
        </w:rPr>
      </w:pPr>
    </w:p>
    <w:p w:rsidR="002279BD" w:rsidRDefault="002279BD" w:rsidP="005E64CE">
      <w:pPr>
        <w:jc w:val="center"/>
        <w:rPr>
          <w:bCs/>
          <w:lang w:val="en-US"/>
        </w:rPr>
      </w:pPr>
    </w:p>
    <w:p w:rsidR="00C35833" w:rsidRPr="002279BD" w:rsidRDefault="00C35833" w:rsidP="005E64CE">
      <w:pPr>
        <w:jc w:val="center"/>
        <w:rPr>
          <w:bCs/>
          <w:lang w:val="en-US"/>
        </w:rPr>
      </w:pPr>
    </w:p>
    <w:p w:rsidR="005E64CE" w:rsidRPr="00281460" w:rsidRDefault="00281460" w:rsidP="005E64CE">
      <w:pPr>
        <w:jc w:val="center"/>
        <w:rPr>
          <w:b/>
          <w:bCs/>
          <w:lang w:val="en-US"/>
        </w:rPr>
      </w:pPr>
      <w:r>
        <w:rPr>
          <w:b/>
          <w:bCs/>
        </w:rPr>
        <w:t>Hanoi, 11</w:t>
      </w:r>
      <w:r w:rsidR="005E64CE" w:rsidRPr="00171177">
        <w:rPr>
          <w:b/>
          <w:bCs/>
        </w:rPr>
        <w:t>/</w:t>
      </w:r>
      <w:r>
        <w:rPr>
          <w:b/>
          <w:bCs/>
          <w:lang w:val="en-US"/>
        </w:rPr>
        <w:t>2016</w:t>
      </w:r>
    </w:p>
    <w:p w:rsidR="005E64CE" w:rsidRPr="00171177" w:rsidRDefault="005E64CE" w:rsidP="00171177">
      <w:pPr>
        <w:pStyle w:val="NormalH"/>
      </w:pPr>
      <w:r w:rsidRPr="00171177">
        <w:lastRenderedPageBreak/>
        <w:t>RECORD OF CHANGES</w:t>
      </w:r>
    </w:p>
    <w:p w:rsidR="005E64CE" w:rsidRPr="00AF70F7" w:rsidRDefault="005E64CE" w:rsidP="00AF70F7">
      <w:pPr>
        <w:pStyle w:val="Footer"/>
        <w:keepLines/>
        <w:ind w:left="0"/>
        <w:jc w:val="both"/>
        <w:rPr>
          <w:rFonts w:ascii="Arial" w:eastAsia="Times New Roman" w:hAnsi="Arial" w:cs="Arial"/>
        </w:rPr>
      </w:pPr>
      <w:r w:rsidRPr="00AF70F7">
        <w:rPr>
          <w:rFonts w:ascii="Arial" w:eastAsia="Times New Roman" w:hAnsi="Arial" w:cs="Arial"/>
        </w:rPr>
        <w:t>*A - Added M - Modified D - Deleted</w:t>
      </w:r>
    </w:p>
    <w:tbl>
      <w:tblPr>
        <w:tblW w:w="9657"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544"/>
        <w:gridCol w:w="2610"/>
        <w:gridCol w:w="605"/>
        <w:gridCol w:w="3605"/>
        <w:gridCol w:w="1293"/>
      </w:tblGrid>
      <w:tr w:rsidR="005E64CE" w:rsidRPr="00C35833" w:rsidTr="00290825">
        <w:tc>
          <w:tcPr>
            <w:tcW w:w="1544" w:type="dxa"/>
            <w:shd w:val="clear" w:color="auto" w:fill="D9D9D9"/>
          </w:tcPr>
          <w:p w:rsidR="005E64CE" w:rsidRPr="00C35833" w:rsidRDefault="005E64CE" w:rsidP="00AF70F7">
            <w:pPr>
              <w:pStyle w:val="Bangheader"/>
              <w:jc w:val="both"/>
              <w:rPr>
                <w:rFonts w:cs="Arial"/>
                <w:color w:val="800000"/>
                <w:sz w:val="18"/>
                <w:szCs w:val="18"/>
              </w:rPr>
            </w:pPr>
            <w:r w:rsidRPr="00C35833">
              <w:rPr>
                <w:rFonts w:cs="Arial"/>
                <w:sz w:val="18"/>
                <w:szCs w:val="18"/>
              </w:rPr>
              <w:t>Date</w:t>
            </w:r>
          </w:p>
        </w:tc>
        <w:tc>
          <w:tcPr>
            <w:tcW w:w="2610" w:type="dxa"/>
            <w:shd w:val="clear" w:color="auto" w:fill="D9D9D9"/>
          </w:tcPr>
          <w:p w:rsidR="005E64CE" w:rsidRPr="00C35833" w:rsidRDefault="005E64CE" w:rsidP="00AF70F7">
            <w:pPr>
              <w:pStyle w:val="Bangheader"/>
              <w:jc w:val="both"/>
              <w:rPr>
                <w:rFonts w:cs="Arial"/>
                <w:sz w:val="18"/>
                <w:szCs w:val="18"/>
              </w:rPr>
            </w:pPr>
            <w:r w:rsidRPr="00C35833">
              <w:rPr>
                <w:rFonts w:cs="Arial"/>
                <w:sz w:val="18"/>
                <w:szCs w:val="18"/>
              </w:rPr>
              <w:t>Changes</w:t>
            </w:r>
          </w:p>
        </w:tc>
        <w:tc>
          <w:tcPr>
            <w:tcW w:w="605" w:type="dxa"/>
            <w:shd w:val="clear" w:color="auto" w:fill="D9D9D9"/>
          </w:tcPr>
          <w:p w:rsidR="005E64CE" w:rsidRPr="00C35833" w:rsidRDefault="005E64CE" w:rsidP="00AF70F7">
            <w:pPr>
              <w:pStyle w:val="Bangheader"/>
              <w:jc w:val="both"/>
              <w:rPr>
                <w:rFonts w:cs="Arial"/>
                <w:sz w:val="18"/>
                <w:szCs w:val="18"/>
              </w:rPr>
            </w:pPr>
            <w:r w:rsidRPr="00C35833">
              <w:rPr>
                <w:rFonts w:cs="Arial"/>
                <w:sz w:val="18"/>
                <w:szCs w:val="18"/>
              </w:rPr>
              <w:t>A*</w:t>
            </w:r>
            <w:r w:rsidRPr="00C35833">
              <w:rPr>
                <w:rFonts w:cs="Arial"/>
                <w:sz w:val="18"/>
                <w:szCs w:val="18"/>
              </w:rPr>
              <w:br/>
              <w:t>M, D</w:t>
            </w:r>
          </w:p>
        </w:tc>
        <w:tc>
          <w:tcPr>
            <w:tcW w:w="3605" w:type="dxa"/>
            <w:shd w:val="clear" w:color="auto" w:fill="D9D9D9"/>
          </w:tcPr>
          <w:p w:rsidR="005E64CE" w:rsidRPr="00C35833" w:rsidRDefault="005E64CE" w:rsidP="00AF70F7">
            <w:pPr>
              <w:pStyle w:val="Bangheader"/>
              <w:jc w:val="both"/>
              <w:rPr>
                <w:rFonts w:cs="Arial"/>
                <w:sz w:val="18"/>
                <w:szCs w:val="18"/>
              </w:rPr>
            </w:pPr>
            <w:r w:rsidRPr="00C35833">
              <w:rPr>
                <w:rFonts w:cs="Arial"/>
                <w:sz w:val="18"/>
                <w:szCs w:val="18"/>
              </w:rPr>
              <w:t>Contents</w:t>
            </w:r>
          </w:p>
        </w:tc>
        <w:tc>
          <w:tcPr>
            <w:tcW w:w="1293" w:type="dxa"/>
            <w:shd w:val="clear" w:color="auto" w:fill="D9D9D9"/>
          </w:tcPr>
          <w:p w:rsidR="005E64CE" w:rsidRPr="00C35833" w:rsidRDefault="005E64CE" w:rsidP="00AF70F7">
            <w:pPr>
              <w:pStyle w:val="Bangheader"/>
              <w:jc w:val="both"/>
              <w:rPr>
                <w:rFonts w:cs="Arial"/>
                <w:sz w:val="18"/>
                <w:szCs w:val="18"/>
              </w:rPr>
            </w:pPr>
            <w:r w:rsidRPr="00C35833">
              <w:rPr>
                <w:rFonts w:cs="Arial"/>
                <w:sz w:val="18"/>
                <w:szCs w:val="18"/>
              </w:rPr>
              <w:t>Version</w:t>
            </w:r>
          </w:p>
        </w:tc>
      </w:tr>
      <w:tr w:rsidR="00290825" w:rsidRPr="00C35833" w:rsidTr="00290825">
        <w:tc>
          <w:tcPr>
            <w:tcW w:w="1544" w:type="dxa"/>
          </w:tcPr>
          <w:p w:rsidR="00290825" w:rsidRDefault="00290825" w:rsidP="00290825">
            <w:pPr>
              <w:pStyle w:val="Bang"/>
              <w:rPr>
                <w:rFonts w:ascii="Arial" w:hAnsi="Arial" w:cs="Arial"/>
                <w:sz w:val="18"/>
                <w:szCs w:val="18"/>
              </w:rPr>
            </w:pPr>
            <w:r>
              <w:rPr>
                <w:rFonts w:ascii="Arial" w:hAnsi="Arial" w:cs="Arial"/>
                <w:sz w:val="18"/>
                <w:szCs w:val="18"/>
              </w:rPr>
              <w:t>14-Oct-2016</w:t>
            </w:r>
          </w:p>
        </w:tc>
        <w:tc>
          <w:tcPr>
            <w:tcW w:w="2610" w:type="dxa"/>
          </w:tcPr>
          <w:p w:rsidR="00290825" w:rsidRDefault="00290825" w:rsidP="00290825">
            <w:pPr>
              <w:pStyle w:val="Bang"/>
              <w:rPr>
                <w:rFonts w:ascii="Arial" w:hAnsi="Arial" w:cs="Arial"/>
                <w:sz w:val="18"/>
                <w:szCs w:val="18"/>
              </w:rPr>
            </w:pPr>
            <w:r>
              <w:rPr>
                <w:rFonts w:ascii="Arial" w:hAnsi="Arial" w:cs="Arial"/>
                <w:sz w:val="18"/>
                <w:szCs w:val="18"/>
              </w:rPr>
              <w:t>Create</w:t>
            </w:r>
          </w:p>
        </w:tc>
        <w:tc>
          <w:tcPr>
            <w:tcW w:w="605" w:type="dxa"/>
          </w:tcPr>
          <w:p w:rsidR="00290825" w:rsidRDefault="00290825" w:rsidP="00290825">
            <w:pPr>
              <w:pStyle w:val="Bang"/>
              <w:rPr>
                <w:rFonts w:ascii="Arial" w:hAnsi="Arial" w:cs="Arial"/>
                <w:sz w:val="18"/>
                <w:szCs w:val="18"/>
              </w:rPr>
            </w:pPr>
            <w:r>
              <w:rPr>
                <w:rFonts w:ascii="Arial" w:hAnsi="Arial" w:cs="Arial"/>
                <w:sz w:val="18"/>
                <w:szCs w:val="18"/>
              </w:rPr>
              <w:t>A</w:t>
            </w:r>
          </w:p>
        </w:tc>
        <w:tc>
          <w:tcPr>
            <w:tcW w:w="3605" w:type="dxa"/>
          </w:tcPr>
          <w:p w:rsidR="00290825" w:rsidRDefault="00290825" w:rsidP="00290825">
            <w:pPr>
              <w:pStyle w:val="Bang"/>
              <w:rPr>
                <w:rFonts w:ascii="Arial" w:hAnsi="Arial" w:cs="Arial"/>
                <w:sz w:val="18"/>
                <w:szCs w:val="18"/>
              </w:rPr>
            </w:pPr>
            <w:r>
              <w:rPr>
                <w:rFonts w:ascii="Arial" w:hAnsi="Arial" w:cs="Arial"/>
                <w:sz w:val="18"/>
                <w:szCs w:val="18"/>
              </w:rPr>
              <w:t>Add the new assignments.</w:t>
            </w:r>
          </w:p>
        </w:tc>
        <w:tc>
          <w:tcPr>
            <w:tcW w:w="1293" w:type="dxa"/>
          </w:tcPr>
          <w:p w:rsidR="00290825" w:rsidRDefault="00290825" w:rsidP="00290825">
            <w:pPr>
              <w:pStyle w:val="Bang"/>
              <w:rPr>
                <w:rFonts w:ascii="Arial" w:hAnsi="Arial" w:cs="Arial"/>
                <w:sz w:val="18"/>
                <w:szCs w:val="18"/>
              </w:rPr>
            </w:pPr>
            <w:r>
              <w:rPr>
                <w:rFonts w:ascii="Arial" w:hAnsi="Arial" w:cs="Arial"/>
                <w:sz w:val="18"/>
                <w:szCs w:val="18"/>
              </w:rPr>
              <w:t>v1.0</w:t>
            </w:r>
          </w:p>
        </w:tc>
      </w:tr>
      <w:tr w:rsidR="00290825" w:rsidRPr="00C35833" w:rsidTr="00290825">
        <w:tc>
          <w:tcPr>
            <w:tcW w:w="1544" w:type="dxa"/>
          </w:tcPr>
          <w:p w:rsidR="00290825" w:rsidRPr="00C35833" w:rsidRDefault="00290825" w:rsidP="00290825">
            <w:pPr>
              <w:pStyle w:val="Bang"/>
              <w:rPr>
                <w:rFonts w:ascii="Arial" w:hAnsi="Arial" w:cs="Arial"/>
                <w:sz w:val="18"/>
                <w:szCs w:val="18"/>
              </w:rPr>
            </w:pPr>
            <w:r>
              <w:rPr>
                <w:rFonts w:ascii="Arial" w:hAnsi="Arial" w:cs="Arial"/>
                <w:sz w:val="18"/>
                <w:szCs w:val="18"/>
              </w:rPr>
              <w:t>14-Oct-2018</w:t>
            </w:r>
          </w:p>
        </w:tc>
        <w:tc>
          <w:tcPr>
            <w:tcW w:w="2610" w:type="dxa"/>
          </w:tcPr>
          <w:p w:rsidR="00290825" w:rsidRPr="00C35833" w:rsidRDefault="00290825" w:rsidP="00290825">
            <w:pPr>
              <w:pStyle w:val="Bang"/>
              <w:rPr>
                <w:rFonts w:ascii="Arial" w:hAnsi="Arial" w:cs="Arial"/>
                <w:sz w:val="18"/>
                <w:szCs w:val="18"/>
              </w:rPr>
            </w:pPr>
            <w:r>
              <w:rPr>
                <w:rFonts w:ascii="Arial" w:hAnsi="Arial" w:cs="Arial"/>
                <w:sz w:val="18"/>
                <w:szCs w:val="18"/>
              </w:rPr>
              <w:t>Update</w:t>
            </w:r>
          </w:p>
        </w:tc>
        <w:tc>
          <w:tcPr>
            <w:tcW w:w="605" w:type="dxa"/>
          </w:tcPr>
          <w:p w:rsidR="00290825" w:rsidRPr="00C35833" w:rsidRDefault="00290825" w:rsidP="00290825">
            <w:pPr>
              <w:pStyle w:val="Bang"/>
              <w:rPr>
                <w:rFonts w:ascii="Arial" w:hAnsi="Arial" w:cs="Arial"/>
                <w:sz w:val="18"/>
                <w:szCs w:val="18"/>
              </w:rPr>
            </w:pPr>
            <w:r>
              <w:rPr>
                <w:rFonts w:ascii="Arial" w:hAnsi="Arial" w:cs="Arial"/>
                <w:sz w:val="18"/>
                <w:szCs w:val="18"/>
              </w:rPr>
              <w:t>M</w:t>
            </w:r>
          </w:p>
        </w:tc>
        <w:tc>
          <w:tcPr>
            <w:tcW w:w="3605" w:type="dxa"/>
          </w:tcPr>
          <w:p w:rsidR="00290825" w:rsidRPr="00C35833" w:rsidRDefault="00290825" w:rsidP="00290825">
            <w:pPr>
              <w:pStyle w:val="Bang"/>
              <w:rPr>
                <w:rFonts w:ascii="Arial" w:hAnsi="Arial" w:cs="Arial"/>
                <w:sz w:val="18"/>
                <w:szCs w:val="18"/>
              </w:rPr>
            </w:pPr>
            <w:r>
              <w:rPr>
                <w:rFonts w:ascii="Arial" w:hAnsi="Arial" w:cs="Arial"/>
                <w:sz w:val="18"/>
                <w:szCs w:val="18"/>
              </w:rPr>
              <w:t>Template.</w:t>
            </w:r>
          </w:p>
        </w:tc>
        <w:tc>
          <w:tcPr>
            <w:tcW w:w="1293" w:type="dxa"/>
          </w:tcPr>
          <w:p w:rsidR="00290825" w:rsidRPr="00C35833" w:rsidRDefault="00290825" w:rsidP="00290825">
            <w:pPr>
              <w:pStyle w:val="Bang"/>
              <w:rPr>
                <w:rFonts w:ascii="Arial" w:hAnsi="Arial" w:cs="Arial"/>
                <w:sz w:val="18"/>
                <w:szCs w:val="18"/>
              </w:rPr>
            </w:pPr>
            <w:r>
              <w:rPr>
                <w:rFonts w:ascii="Arial" w:hAnsi="Arial" w:cs="Arial"/>
                <w:sz w:val="18"/>
                <w:szCs w:val="18"/>
              </w:rPr>
              <w:t>v1.1</w:t>
            </w:r>
          </w:p>
        </w:tc>
      </w:tr>
      <w:tr w:rsidR="00290825" w:rsidRPr="00C35833" w:rsidTr="00290825">
        <w:tc>
          <w:tcPr>
            <w:tcW w:w="1544" w:type="dxa"/>
          </w:tcPr>
          <w:p w:rsidR="00290825" w:rsidRPr="00C35833" w:rsidRDefault="00290825" w:rsidP="00290825">
            <w:pPr>
              <w:pStyle w:val="Bang"/>
              <w:rPr>
                <w:rFonts w:ascii="Arial" w:hAnsi="Arial" w:cs="Arial"/>
                <w:sz w:val="18"/>
                <w:szCs w:val="18"/>
              </w:rPr>
            </w:pPr>
            <w:r>
              <w:rPr>
                <w:rFonts w:ascii="Arial" w:hAnsi="Arial" w:cs="Arial"/>
                <w:sz w:val="18"/>
                <w:szCs w:val="18"/>
              </w:rPr>
              <w:t>01-Jun-2019</w:t>
            </w:r>
          </w:p>
        </w:tc>
        <w:tc>
          <w:tcPr>
            <w:tcW w:w="2610" w:type="dxa"/>
          </w:tcPr>
          <w:p w:rsidR="00290825" w:rsidRPr="00C35833" w:rsidRDefault="00290825" w:rsidP="00290825">
            <w:pPr>
              <w:pStyle w:val="Bang"/>
              <w:rPr>
                <w:rFonts w:ascii="Arial" w:hAnsi="Arial" w:cs="Arial"/>
                <w:sz w:val="18"/>
                <w:szCs w:val="18"/>
              </w:rPr>
            </w:pPr>
            <w:r>
              <w:rPr>
                <w:rFonts w:ascii="Arial" w:hAnsi="Arial" w:cs="Arial"/>
                <w:sz w:val="18"/>
                <w:szCs w:val="18"/>
              </w:rPr>
              <w:t>Update</w:t>
            </w:r>
          </w:p>
        </w:tc>
        <w:tc>
          <w:tcPr>
            <w:tcW w:w="605" w:type="dxa"/>
          </w:tcPr>
          <w:p w:rsidR="00290825" w:rsidRPr="00C35833" w:rsidRDefault="00290825" w:rsidP="00290825">
            <w:pPr>
              <w:pStyle w:val="Bang"/>
              <w:rPr>
                <w:rFonts w:ascii="Arial" w:hAnsi="Arial" w:cs="Arial"/>
                <w:sz w:val="18"/>
                <w:szCs w:val="18"/>
              </w:rPr>
            </w:pPr>
            <w:r>
              <w:rPr>
                <w:rFonts w:ascii="Arial" w:hAnsi="Arial" w:cs="Arial"/>
                <w:sz w:val="18"/>
                <w:szCs w:val="18"/>
              </w:rPr>
              <w:t>M</w:t>
            </w:r>
          </w:p>
        </w:tc>
        <w:tc>
          <w:tcPr>
            <w:tcW w:w="3605" w:type="dxa"/>
          </w:tcPr>
          <w:p w:rsidR="00290825" w:rsidRPr="00C35833" w:rsidRDefault="00290825" w:rsidP="00290825">
            <w:pPr>
              <w:pStyle w:val="Bang"/>
              <w:rPr>
                <w:rFonts w:ascii="Arial" w:hAnsi="Arial" w:cs="Arial"/>
                <w:sz w:val="18"/>
                <w:szCs w:val="18"/>
              </w:rPr>
            </w:pPr>
            <w:r>
              <w:rPr>
                <w:rFonts w:ascii="Arial" w:hAnsi="Arial" w:cs="Arial"/>
                <w:sz w:val="18"/>
                <w:szCs w:val="18"/>
              </w:rPr>
              <w:t>Update Objective</w:t>
            </w:r>
          </w:p>
        </w:tc>
        <w:tc>
          <w:tcPr>
            <w:tcW w:w="1293" w:type="dxa"/>
          </w:tcPr>
          <w:p w:rsidR="00290825" w:rsidRPr="00C35833" w:rsidRDefault="00290825" w:rsidP="00290825">
            <w:pPr>
              <w:pStyle w:val="Bang"/>
              <w:rPr>
                <w:rFonts w:ascii="Arial" w:hAnsi="Arial" w:cs="Arial"/>
                <w:sz w:val="18"/>
                <w:szCs w:val="18"/>
              </w:rPr>
            </w:pPr>
            <w:r>
              <w:rPr>
                <w:rFonts w:ascii="Arial" w:hAnsi="Arial" w:cs="Arial"/>
                <w:sz w:val="18"/>
                <w:szCs w:val="18"/>
              </w:rPr>
              <w:t>v1.2</w:t>
            </w:r>
          </w:p>
        </w:tc>
      </w:tr>
      <w:tr w:rsidR="00290825" w:rsidRPr="00C35833" w:rsidTr="00290825">
        <w:tc>
          <w:tcPr>
            <w:tcW w:w="1544" w:type="dxa"/>
          </w:tcPr>
          <w:p w:rsidR="00290825" w:rsidRPr="00C35833" w:rsidRDefault="00290825" w:rsidP="00290825">
            <w:pPr>
              <w:pStyle w:val="Bang"/>
              <w:rPr>
                <w:rFonts w:ascii="Arial" w:hAnsi="Arial" w:cs="Arial"/>
                <w:sz w:val="18"/>
                <w:szCs w:val="18"/>
              </w:rPr>
            </w:pPr>
          </w:p>
        </w:tc>
        <w:tc>
          <w:tcPr>
            <w:tcW w:w="2610" w:type="dxa"/>
          </w:tcPr>
          <w:p w:rsidR="00290825" w:rsidRPr="00C35833" w:rsidRDefault="00290825" w:rsidP="00290825">
            <w:pPr>
              <w:pStyle w:val="Bang"/>
              <w:rPr>
                <w:rFonts w:ascii="Arial" w:hAnsi="Arial" w:cs="Arial"/>
                <w:sz w:val="18"/>
                <w:szCs w:val="18"/>
              </w:rPr>
            </w:pPr>
          </w:p>
        </w:tc>
        <w:tc>
          <w:tcPr>
            <w:tcW w:w="605" w:type="dxa"/>
          </w:tcPr>
          <w:p w:rsidR="00290825" w:rsidRPr="00C35833" w:rsidRDefault="00290825" w:rsidP="00290825">
            <w:pPr>
              <w:pStyle w:val="Bang"/>
              <w:rPr>
                <w:rFonts w:ascii="Arial" w:hAnsi="Arial" w:cs="Arial"/>
                <w:sz w:val="18"/>
                <w:szCs w:val="18"/>
              </w:rPr>
            </w:pPr>
          </w:p>
        </w:tc>
        <w:tc>
          <w:tcPr>
            <w:tcW w:w="3605" w:type="dxa"/>
          </w:tcPr>
          <w:p w:rsidR="00290825" w:rsidRPr="00C35833" w:rsidRDefault="00290825" w:rsidP="00290825">
            <w:pPr>
              <w:pStyle w:val="Bang"/>
              <w:rPr>
                <w:rFonts w:ascii="Arial" w:hAnsi="Arial" w:cs="Arial"/>
                <w:sz w:val="18"/>
                <w:szCs w:val="18"/>
              </w:rPr>
            </w:pPr>
          </w:p>
        </w:tc>
        <w:tc>
          <w:tcPr>
            <w:tcW w:w="1293" w:type="dxa"/>
          </w:tcPr>
          <w:p w:rsidR="00290825" w:rsidRPr="00C35833" w:rsidRDefault="00290825" w:rsidP="00290825">
            <w:pPr>
              <w:pStyle w:val="Bang"/>
              <w:rPr>
                <w:rFonts w:ascii="Arial" w:hAnsi="Arial" w:cs="Arial"/>
                <w:sz w:val="18"/>
                <w:szCs w:val="18"/>
              </w:rPr>
            </w:pPr>
          </w:p>
        </w:tc>
      </w:tr>
      <w:tr w:rsidR="00290825" w:rsidRPr="00C35833" w:rsidTr="00290825">
        <w:tc>
          <w:tcPr>
            <w:tcW w:w="1544" w:type="dxa"/>
          </w:tcPr>
          <w:p w:rsidR="00290825" w:rsidRPr="00C35833" w:rsidRDefault="00290825" w:rsidP="00290825">
            <w:pPr>
              <w:pStyle w:val="Bang"/>
              <w:rPr>
                <w:rFonts w:ascii="Arial" w:hAnsi="Arial" w:cs="Arial"/>
                <w:sz w:val="18"/>
                <w:szCs w:val="18"/>
              </w:rPr>
            </w:pPr>
          </w:p>
        </w:tc>
        <w:tc>
          <w:tcPr>
            <w:tcW w:w="2610" w:type="dxa"/>
          </w:tcPr>
          <w:p w:rsidR="00290825" w:rsidRPr="00C35833" w:rsidRDefault="00290825" w:rsidP="00290825">
            <w:pPr>
              <w:pStyle w:val="Bang"/>
              <w:rPr>
                <w:rFonts w:ascii="Arial" w:hAnsi="Arial" w:cs="Arial"/>
                <w:sz w:val="18"/>
                <w:szCs w:val="18"/>
              </w:rPr>
            </w:pPr>
          </w:p>
        </w:tc>
        <w:tc>
          <w:tcPr>
            <w:tcW w:w="605" w:type="dxa"/>
          </w:tcPr>
          <w:p w:rsidR="00290825" w:rsidRPr="00C35833" w:rsidRDefault="00290825" w:rsidP="00290825">
            <w:pPr>
              <w:pStyle w:val="Bang"/>
              <w:rPr>
                <w:rFonts w:ascii="Arial" w:hAnsi="Arial" w:cs="Arial"/>
                <w:sz w:val="18"/>
                <w:szCs w:val="18"/>
              </w:rPr>
            </w:pPr>
          </w:p>
        </w:tc>
        <w:tc>
          <w:tcPr>
            <w:tcW w:w="3605" w:type="dxa"/>
          </w:tcPr>
          <w:p w:rsidR="00290825" w:rsidRPr="00C35833" w:rsidRDefault="00290825" w:rsidP="00290825">
            <w:pPr>
              <w:pStyle w:val="Bang"/>
              <w:rPr>
                <w:rFonts w:ascii="Arial" w:hAnsi="Arial" w:cs="Arial"/>
                <w:sz w:val="18"/>
                <w:szCs w:val="18"/>
              </w:rPr>
            </w:pPr>
          </w:p>
        </w:tc>
        <w:tc>
          <w:tcPr>
            <w:tcW w:w="1293" w:type="dxa"/>
          </w:tcPr>
          <w:p w:rsidR="00290825" w:rsidRPr="00C35833" w:rsidRDefault="00290825" w:rsidP="00290825">
            <w:pPr>
              <w:pStyle w:val="Bang"/>
              <w:rPr>
                <w:rFonts w:ascii="Arial" w:hAnsi="Arial" w:cs="Arial"/>
                <w:sz w:val="18"/>
                <w:szCs w:val="18"/>
              </w:rPr>
            </w:pPr>
          </w:p>
        </w:tc>
      </w:tr>
      <w:tr w:rsidR="00290825" w:rsidRPr="00C35833" w:rsidTr="00290825">
        <w:tc>
          <w:tcPr>
            <w:tcW w:w="1544" w:type="dxa"/>
          </w:tcPr>
          <w:p w:rsidR="00290825" w:rsidRPr="00C35833" w:rsidRDefault="00290825" w:rsidP="00290825">
            <w:pPr>
              <w:pStyle w:val="Bang"/>
              <w:rPr>
                <w:rFonts w:ascii="Arial" w:hAnsi="Arial" w:cs="Arial"/>
                <w:sz w:val="18"/>
                <w:szCs w:val="18"/>
              </w:rPr>
            </w:pPr>
          </w:p>
        </w:tc>
        <w:tc>
          <w:tcPr>
            <w:tcW w:w="2610" w:type="dxa"/>
          </w:tcPr>
          <w:p w:rsidR="00290825" w:rsidRPr="00C35833" w:rsidRDefault="00290825" w:rsidP="00290825">
            <w:pPr>
              <w:pStyle w:val="Bang"/>
              <w:rPr>
                <w:rFonts w:ascii="Arial" w:hAnsi="Arial" w:cs="Arial"/>
                <w:sz w:val="18"/>
                <w:szCs w:val="18"/>
              </w:rPr>
            </w:pPr>
          </w:p>
        </w:tc>
        <w:tc>
          <w:tcPr>
            <w:tcW w:w="605" w:type="dxa"/>
          </w:tcPr>
          <w:p w:rsidR="00290825" w:rsidRPr="00C35833" w:rsidRDefault="00290825" w:rsidP="00290825">
            <w:pPr>
              <w:pStyle w:val="Bang"/>
              <w:rPr>
                <w:rFonts w:ascii="Arial" w:hAnsi="Arial" w:cs="Arial"/>
                <w:sz w:val="18"/>
                <w:szCs w:val="18"/>
              </w:rPr>
            </w:pPr>
          </w:p>
        </w:tc>
        <w:tc>
          <w:tcPr>
            <w:tcW w:w="3605" w:type="dxa"/>
          </w:tcPr>
          <w:p w:rsidR="00290825" w:rsidRPr="00C35833" w:rsidRDefault="00290825" w:rsidP="00290825">
            <w:pPr>
              <w:pStyle w:val="Bang"/>
              <w:rPr>
                <w:rFonts w:ascii="Arial" w:hAnsi="Arial" w:cs="Arial"/>
                <w:sz w:val="18"/>
                <w:szCs w:val="18"/>
              </w:rPr>
            </w:pPr>
          </w:p>
        </w:tc>
        <w:tc>
          <w:tcPr>
            <w:tcW w:w="1293" w:type="dxa"/>
          </w:tcPr>
          <w:p w:rsidR="00290825" w:rsidRPr="00C35833" w:rsidRDefault="00290825" w:rsidP="00290825">
            <w:pPr>
              <w:pStyle w:val="Bang"/>
              <w:rPr>
                <w:rFonts w:ascii="Arial" w:hAnsi="Arial" w:cs="Arial"/>
                <w:sz w:val="18"/>
                <w:szCs w:val="18"/>
              </w:rPr>
            </w:pPr>
          </w:p>
        </w:tc>
      </w:tr>
      <w:tr w:rsidR="00290825" w:rsidRPr="00C35833" w:rsidTr="00290825">
        <w:tc>
          <w:tcPr>
            <w:tcW w:w="1544" w:type="dxa"/>
          </w:tcPr>
          <w:p w:rsidR="00290825" w:rsidRPr="00C35833" w:rsidRDefault="00290825" w:rsidP="00290825">
            <w:pPr>
              <w:pStyle w:val="Bang"/>
              <w:rPr>
                <w:rFonts w:ascii="Arial" w:hAnsi="Arial" w:cs="Arial"/>
                <w:sz w:val="18"/>
                <w:szCs w:val="18"/>
              </w:rPr>
            </w:pPr>
          </w:p>
        </w:tc>
        <w:tc>
          <w:tcPr>
            <w:tcW w:w="2610" w:type="dxa"/>
          </w:tcPr>
          <w:p w:rsidR="00290825" w:rsidRPr="00C35833" w:rsidRDefault="00290825" w:rsidP="00290825">
            <w:pPr>
              <w:pStyle w:val="Bang"/>
              <w:rPr>
                <w:rFonts w:ascii="Arial" w:hAnsi="Arial" w:cs="Arial"/>
                <w:sz w:val="18"/>
                <w:szCs w:val="18"/>
              </w:rPr>
            </w:pPr>
          </w:p>
        </w:tc>
        <w:tc>
          <w:tcPr>
            <w:tcW w:w="605" w:type="dxa"/>
          </w:tcPr>
          <w:p w:rsidR="00290825" w:rsidRPr="00C35833" w:rsidRDefault="00290825" w:rsidP="00290825">
            <w:pPr>
              <w:pStyle w:val="Bang"/>
              <w:rPr>
                <w:rFonts w:ascii="Arial" w:hAnsi="Arial" w:cs="Arial"/>
                <w:sz w:val="18"/>
                <w:szCs w:val="18"/>
              </w:rPr>
            </w:pPr>
          </w:p>
        </w:tc>
        <w:tc>
          <w:tcPr>
            <w:tcW w:w="3605" w:type="dxa"/>
          </w:tcPr>
          <w:p w:rsidR="00290825" w:rsidRPr="00C35833" w:rsidRDefault="00290825" w:rsidP="00290825">
            <w:pPr>
              <w:pStyle w:val="Bang"/>
              <w:rPr>
                <w:rFonts w:ascii="Arial" w:hAnsi="Arial" w:cs="Arial"/>
                <w:sz w:val="18"/>
                <w:szCs w:val="18"/>
              </w:rPr>
            </w:pPr>
          </w:p>
        </w:tc>
        <w:tc>
          <w:tcPr>
            <w:tcW w:w="1293" w:type="dxa"/>
          </w:tcPr>
          <w:p w:rsidR="00290825" w:rsidRPr="00C35833" w:rsidRDefault="00290825" w:rsidP="00290825">
            <w:pPr>
              <w:pStyle w:val="Bang"/>
              <w:rPr>
                <w:rFonts w:ascii="Arial" w:hAnsi="Arial" w:cs="Arial"/>
                <w:sz w:val="18"/>
                <w:szCs w:val="18"/>
              </w:rPr>
            </w:pPr>
          </w:p>
        </w:tc>
      </w:tr>
      <w:tr w:rsidR="00290825" w:rsidRPr="00C35833" w:rsidTr="00290825">
        <w:tc>
          <w:tcPr>
            <w:tcW w:w="1544" w:type="dxa"/>
          </w:tcPr>
          <w:p w:rsidR="00290825" w:rsidRPr="00C35833" w:rsidRDefault="00290825" w:rsidP="00290825">
            <w:pPr>
              <w:pStyle w:val="Bang"/>
              <w:rPr>
                <w:rFonts w:ascii="Arial" w:hAnsi="Arial" w:cs="Arial"/>
                <w:sz w:val="18"/>
                <w:szCs w:val="18"/>
              </w:rPr>
            </w:pPr>
          </w:p>
        </w:tc>
        <w:tc>
          <w:tcPr>
            <w:tcW w:w="2610" w:type="dxa"/>
          </w:tcPr>
          <w:p w:rsidR="00290825" w:rsidRPr="00C35833" w:rsidRDefault="00290825" w:rsidP="00290825">
            <w:pPr>
              <w:pStyle w:val="Bang"/>
              <w:rPr>
                <w:rFonts w:ascii="Arial" w:hAnsi="Arial" w:cs="Arial"/>
                <w:sz w:val="18"/>
                <w:szCs w:val="18"/>
              </w:rPr>
            </w:pPr>
          </w:p>
        </w:tc>
        <w:tc>
          <w:tcPr>
            <w:tcW w:w="605" w:type="dxa"/>
          </w:tcPr>
          <w:p w:rsidR="00290825" w:rsidRPr="00C35833" w:rsidRDefault="00290825" w:rsidP="00290825">
            <w:pPr>
              <w:pStyle w:val="Bang"/>
              <w:rPr>
                <w:rFonts w:ascii="Arial" w:hAnsi="Arial" w:cs="Arial"/>
                <w:sz w:val="18"/>
                <w:szCs w:val="18"/>
              </w:rPr>
            </w:pPr>
          </w:p>
        </w:tc>
        <w:tc>
          <w:tcPr>
            <w:tcW w:w="3605" w:type="dxa"/>
          </w:tcPr>
          <w:p w:rsidR="00290825" w:rsidRPr="00C35833" w:rsidRDefault="00290825" w:rsidP="00290825">
            <w:pPr>
              <w:pStyle w:val="Bang"/>
              <w:rPr>
                <w:rFonts w:ascii="Arial" w:hAnsi="Arial" w:cs="Arial"/>
                <w:sz w:val="18"/>
                <w:szCs w:val="18"/>
              </w:rPr>
            </w:pPr>
          </w:p>
        </w:tc>
        <w:tc>
          <w:tcPr>
            <w:tcW w:w="1293" w:type="dxa"/>
          </w:tcPr>
          <w:p w:rsidR="00290825" w:rsidRPr="00C35833" w:rsidRDefault="00290825" w:rsidP="00290825">
            <w:pPr>
              <w:pStyle w:val="Bang"/>
              <w:rPr>
                <w:rFonts w:ascii="Arial" w:hAnsi="Arial" w:cs="Arial"/>
                <w:sz w:val="18"/>
                <w:szCs w:val="18"/>
              </w:rPr>
            </w:pPr>
          </w:p>
        </w:tc>
      </w:tr>
      <w:tr w:rsidR="00290825" w:rsidRPr="00C35833" w:rsidTr="00290825">
        <w:tc>
          <w:tcPr>
            <w:tcW w:w="1544" w:type="dxa"/>
          </w:tcPr>
          <w:p w:rsidR="00290825" w:rsidRPr="00C35833" w:rsidRDefault="00290825" w:rsidP="00290825">
            <w:pPr>
              <w:pStyle w:val="Bang"/>
              <w:rPr>
                <w:rFonts w:ascii="Arial" w:hAnsi="Arial" w:cs="Arial"/>
                <w:sz w:val="18"/>
                <w:szCs w:val="18"/>
              </w:rPr>
            </w:pPr>
          </w:p>
        </w:tc>
        <w:tc>
          <w:tcPr>
            <w:tcW w:w="2610" w:type="dxa"/>
          </w:tcPr>
          <w:p w:rsidR="00290825" w:rsidRPr="00C35833" w:rsidRDefault="00290825" w:rsidP="00290825">
            <w:pPr>
              <w:pStyle w:val="Bang"/>
              <w:rPr>
                <w:rFonts w:ascii="Arial" w:hAnsi="Arial" w:cs="Arial"/>
                <w:sz w:val="18"/>
                <w:szCs w:val="18"/>
              </w:rPr>
            </w:pPr>
          </w:p>
        </w:tc>
        <w:tc>
          <w:tcPr>
            <w:tcW w:w="605" w:type="dxa"/>
          </w:tcPr>
          <w:p w:rsidR="00290825" w:rsidRPr="00C35833" w:rsidRDefault="00290825" w:rsidP="00290825">
            <w:pPr>
              <w:pStyle w:val="Bang"/>
              <w:rPr>
                <w:rFonts w:ascii="Arial" w:hAnsi="Arial" w:cs="Arial"/>
                <w:sz w:val="18"/>
                <w:szCs w:val="18"/>
              </w:rPr>
            </w:pPr>
          </w:p>
        </w:tc>
        <w:tc>
          <w:tcPr>
            <w:tcW w:w="3605" w:type="dxa"/>
          </w:tcPr>
          <w:p w:rsidR="00290825" w:rsidRPr="00C35833" w:rsidRDefault="00290825" w:rsidP="00290825">
            <w:pPr>
              <w:pStyle w:val="Bang"/>
              <w:rPr>
                <w:rFonts w:ascii="Arial" w:hAnsi="Arial" w:cs="Arial"/>
                <w:sz w:val="18"/>
                <w:szCs w:val="18"/>
              </w:rPr>
            </w:pPr>
          </w:p>
        </w:tc>
        <w:tc>
          <w:tcPr>
            <w:tcW w:w="1293" w:type="dxa"/>
          </w:tcPr>
          <w:p w:rsidR="00290825" w:rsidRPr="00C35833" w:rsidRDefault="00290825" w:rsidP="00290825">
            <w:pPr>
              <w:pStyle w:val="Bang"/>
              <w:rPr>
                <w:rFonts w:ascii="Arial" w:hAnsi="Arial" w:cs="Arial"/>
                <w:sz w:val="18"/>
                <w:szCs w:val="18"/>
              </w:rPr>
            </w:pPr>
          </w:p>
        </w:tc>
      </w:tr>
      <w:tr w:rsidR="00290825" w:rsidRPr="00C35833" w:rsidTr="00290825">
        <w:tc>
          <w:tcPr>
            <w:tcW w:w="1544" w:type="dxa"/>
          </w:tcPr>
          <w:p w:rsidR="00290825" w:rsidRPr="00C35833" w:rsidRDefault="00290825" w:rsidP="00290825">
            <w:pPr>
              <w:pStyle w:val="Bang"/>
              <w:rPr>
                <w:rFonts w:ascii="Arial" w:hAnsi="Arial" w:cs="Arial"/>
                <w:sz w:val="18"/>
                <w:szCs w:val="18"/>
              </w:rPr>
            </w:pPr>
          </w:p>
        </w:tc>
        <w:tc>
          <w:tcPr>
            <w:tcW w:w="2610" w:type="dxa"/>
          </w:tcPr>
          <w:p w:rsidR="00290825" w:rsidRPr="00C35833" w:rsidRDefault="00290825" w:rsidP="00290825">
            <w:pPr>
              <w:pStyle w:val="Bang"/>
              <w:rPr>
                <w:rFonts w:ascii="Arial" w:hAnsi="Arial" w:cs="Arial"/>
                <w:sz w:val="18"/>
                <w:szCs w:val="18"/>
              </w:rPr>
            </w:pPr>
          </w:p>
        </w:tc>
        <w:tc>
          <w:tcPr>
            <w:tcW w:w="605" w:type="dxa"/>
          </w:tcPr>
          <w:p w:rsidR="00290825" w:rsidRPr="00C35833" w:rsidRDefault="00290825" w:rsidP="00290825">
            <w:pPr>
              <w:pStyle w:val="Bang"/>
              <w:rPr>
                <w:rFonts w:ascii="Arial" w:hAnsi="Arial" w:cs="Arial"/>
                <w:sz w:val="18"/>
                <w:szCs w:val="18"/>
              </w:rPr>
            </w:pPr>
          </w:p>
        </w:tc>
        <w:tc>
          <w:tcPr>
            <w:tcW w:w="3605" w:type="dxa"/>
          </w:tcPr>
          <w:p w:rsidR="00290825" w:rsidRPr="00C35833" w:rsidRDefault="00290825" w:rsidP="00290825">
            <w:pPr>
              <w:pStyle w:val="Bang"/>
              <w:rPr>
                <w:rFonts w:ascii="Arial" w:hAnsi="Arial" w:cs="Arial"/>
                <w:sz w:val="18"/>
                <w:szCs w:val="18"/>
              </w:rPr>
            </w:pPr>
          </w:p>
        </w:tc>
        <w:tc>
          <w:tcPr>
            <w:tcW w:w="1293" w:type="dxa"/>
          </w:tcPr>
          <w:p w:rsidR="00290825" w:rsidRPr="00C35833" w:rsidRDefault="00290825" w:rsidP="00290825">
            <w:pPr>
              <w:pStyle w:val="Bang"/>
              <w:rPr>
                <w:rFonts w:ascii="Arial" w:hAnsi="Arial" w:cs="Arial"/>
                <w:sz w:val="18"/>
                <w:szCs w:val="18"/>
              </w:rPr>
            </w:pPr>
          </w:p>
        </w:tc>
      </w:tr>
    </w:tbl>
    <w:p w:rsidR="005E64CE" w:rsidRPr="007068F0" w:rsidRDefault="005E64CE" w:rsidP="005E64CE">
      <w:pPr>
        <w:rPr>
          <w:rFonts w:cs="Arial"/>
          <w:bCs/>
        </w:rPr>
      </w:pPr>
    </w:p>
    <w:p w:rsidR="002F3B39" w:rsidRPr="00C35833" w:rsidRDefault="005E64CE">
      <w:pPr>
        <w:rPr>
          <w:lang w:val="en-US"/>
        </w:rPr>
      </w:pPr>
      <w:r>
        <w:br w:type="page"/>
      </w:r>
    </w:p>
    <w:p w:rsidR="002F3B39" w:rsidRPr="00171177" w:rsidRDefault="002F3B39" w:rsidP="00171177">
      <w:pPr>
        <w:pStyle w:val="TOCHeading"/>
      </w:pPr>
      <w:r w:rsidRPr="00171177">
        <w:lastRenderedPageBreak/>
        <w:t>Contents</w:t>
      </w:r>
    </w:p>
    <w:bookmarkStart w:id="0" w:name="_GoBack"/>
    <w:bookmarkEnd w:id="0"/>
    <w:p w:rsidR="00054013" w:rsidRDefault="00A530F8">
      <w:pPr>
        <w:pStyle w:val="TOC1"/>
        <w:tabs>
          <w:tab w:val="right" w:leader="dot" w:pos="9627"/>
        </w:tabs>
        <w:rPr>
          <w:rFonts w:asciiTheme="minorHAnsi" w:eastAsiaTheme="minorEastAsia" w:hAnsiTheme="minorHAnsi" w:cstheme="minorBidi"/>
          <w:noProof/>
          <w:lang w:val="en-US"/>
        </w:rPr>
      </w:pPr>
      <w:r w:rsidRPr="00063ED7">
        <w:fldChar w:fldCharType="begin"/>
      </w:r>
      <w:r w:rsidR="002F3B39" w:rsidRPr="00063ED7">
        <w:instrText xml:space="preserve"> TOC \o "1-3" \h \z \u </w:instrText>
      </w:r>
      <w:r w:rsidRPr="00063ED7">
        <w:fldChar w:fldCharType="separate"/>
      </w:r>
      <w:hyperlink w:anchor="_Toc40273184" w:history="1">
        <w:r w:rsidR="00054013" w:rsidRPr="0071613C">
          <w:rPr>
            <w:rStyle w:val="Hyperlink"/>
            <w:noProof/>
          </w:rPr>
          <w:t>For the following assignments:</w:t>
        </w:r>
        <w:r w:rsidR="00054013">
          <w:rPr>
            <w:noProof/>
            <w:webHidden/>
          </w:rPr>
          <w:tab/>
        </w:r>
        <w:r w:rsidR="00054013">
          <w:rPr>
            <w:noProof/>
            <w:webHidden/>
          </w:rPr>
          <w:fldChar w:fldCharType="begin"/>
        </w:r>
        <w:r w:rsidR="00054013">
          <w:rPr>
            <w:noProof/>
            <w:webHidden/>
          </w:rPr>
          <w:instrText xml:space="preserve"> PAGEREF _Toc40273184 \h </w:instrText>
        </w:r>
        <w:r w:rsidR="00054013">
          <w:rPr>
            <w:noProof/>
            <w:webHidden/>
          </w:rPr>
        </w:r>
        <w:r w:rsidR="00054013">
          <w:rPr>
            <w:noProof/>
            <w:webHidden/>
          </w:rPr>
          <w:fldChar w:fldCharType="separate"/>
        </w:r>
        <w:r w:rsidR="00054013">
          <w:rPr>
            <w:noProof/>
            <w:webHidden/>
          </w:rPr>
          <w:t>4</w:t>
        </w:r>
        <w:r w:rsidR="00054013">
          <w:rPr>
            <w:noProof/>
            <w:webHidden/>
          </w:rPr>
          <w:fldChar w:fldCharType="end"/>
        </w:r>
      </w:hyperlink>
    </w:p>
    <w:p w:rsidR="00054013" w:rsidRDefault="00054013">
      <w:pPr>
        <w:pStyle w:val="TOC1"/>
        <w:tabs>
          <w:tab w:val="right" w:leader="dot" w:pos="9627"/>
        </w:tabs>
        <w:rPr>
          <w:rFonts w:asciiTheme="minorHAnsi" w:eastAsiaTheme="minorEastAsia" w:hAnsiTheme="minorHAnsi" w:cstheme="minorBidi"/>
          <w:noProof/>
          <w:lang w:val="en-US"/>
        </w:rPr>
      </w:pPr>
      <w:hyperlink w:anchor="_Toc40273185" w:history="1">
        <w:r w:rsidRPr="0071613C">
          <w:rPr>
            <w:rStyle w:val="Hyperlink"/>
            <w:noProof/>
          </w:rPr>
          <w:t>Lesson 2: SQL Basic</w:t>
        </w:r>
        <w:r>
          <w:rPr>
            <w:noProof/>
            <w:webHidden/>
          </w:rPr>
          <w:tab/>
        </w:r>
        <w:r>
          <w:rPr>
            <w:noProof/>
            <w:webHidden/>
          </w:rPr>
          <w:fldChar w:fldCharType="begin"/>
        </w:r>
        <w:r>
          <w:rPr>
            <w:noProof/>
            <w:webHidden/>
          </w:rPr>
          <w:instrText xml:space="preserve"> PAGEREF _Toc40273185 \h </w:instrText>
        </w:r>
        <w:r>
          <w:rPr>
            <w:noProof/>
            <w:webHidden/>
          </w:rPr>
        </w:r>
        <w:r>
          <w:rPr>
            <w:noProof/>
            <w:webHidden/>
          </w:rPr>
          <w:fldChar w:fldCharType="separate"/>
        </w:r>
        <w:r>
          <w:rPr>
            <w:noProof/>
            <w:webHidden/>
          </w:rPr>
          <w:t>4</w:t>
        </w:r>
        <w:r>
          <w:rPr>
            <w:noProof/>
            <w:webHidden/>
          </w:rPr>
          <w:fldChar w:fldCharType="end"/>
        </w:r>
      </w:hyperlink>
    </w:p>
    <w:p w:rsidR="00054013" w:rsidRDefault="00054013">
      <w:pPr>
        <w:pStyle w:val="TOC2"/>
        <w:tabs>
          <w:tab w:val="right" w:leader="dot" w:pos="9627"/>
        </w:tabs>
        <w:rPr>
          <w:rFonts w:asciiTheme="minorHAnsi" w:eastAsiaTheme="minorEastAsia" w:hAnsiTheme="minorHAnsi" w:cstheme="minorBidi"/>
          <w:noProof/>
          <w:lang w:val="en-US"/>
        </w:rPr>
      </w:pPr>
      <w:hyperlink w:anchor="_Toc40273186" w:history="1">
        <w:r w:rsidRPr="0071613C">
          <w:rPr>
            <w:rStyle w:val="Hyperlink"/>
            <w:noProof/>
            <w:lang w:val="en-US"/>
          </w:rPr>
          <w:t xml:space="preserve">Assignment 2_Opt4: </w:t>
        </w:r>
        <w:r w:rsidRPr="0071613C">
          <w:rPr>
            <w:rStyle w:val="Hyperlink"/>
            <w:noProof/>
          </w:rPr>
          <w:t>Adventure</w:t>
        </w:r>
        <w:r w:rsidRPr="0071613C">
          <w:rPr>
            <w:rStyle w:val="Hyperlink"/>
            <w:noProof/>
            <w:lang w:val="en-US"/>
          </w:rPr>
          <w:t xml:space="preserve"> </w:t>
        </w:r>
        <w:r w:rsidRPr="0071613C">
          <w:rPr>
            <w:rStyle w:val="Hyperlink"/>
            <w:noProof/>
          </w:rPr>
          <w:t>Works</w:t>
        </w:r>
        <w:r w:rsidRPr="0071613C">
          <w:rPr>
            <w:rStyle w:val="Hyperlink"/>
            <w:noProof/>
            <w:lang w:val="en-GB"/>
          </w:rPr>
          <w:t xml:space="preserve"> Database</w:t>
        </w:r>
        <w:r>
          <w:rPr>
            <w:noProof/>
            <w:webHidden/>
          </w:rPr>
          <w:tab/>
        </w:r>
        <w:r>
          <w:rPr>
            <w:noProof/>
            <w:webHidden/>
          </w:rPr>
          <w:fldChar w:fldCharType="begin"/>
        </w:r>
        <w:r>
          <w:rPr>
            <w:noProof/>
            <w:webHidden/>
          </w:rPr>
          <w:instrText xml:space="preserve"> PAGEREF _Toc40273186 \h </w:instrText>
        </w:r>
        <w:r>
          <w:rPr>
            <w:noProof/>
            <w:webHidden/>
          </w:rPr>
        </w:r>
        <w:r>
          <w:rPr>
            <w:noProof/>
            <w:webHidden/>
          </w:rPr>
          <w:fldChar w:fldCharType="separate"/>
        </w:r>
        <w:r>
          <w:rPr>
            <w:noProof/>
            <w:webHidden/>
          </w:rPr>
          <w:t>4</w:t>
        </w:r>
        <w:r>
          <w:rPr>
            <w:noProof/>
            <w:webHidden/>
          </w:rPr>
          <w:fldChar w:fldCharType="end"/>
        </w:r>
      </w:hyperlink>
    </w:p>
    <w:p w:rsidR="00054013" w:rsidRDefault="00054013">
      <w:pPr>
        <w:pStyle w:val="TOC3"/>
        <w:tabs>
          <w:tab w:val="left" w:pos="880"/>
          <w:tab w:val="right" w:leader="dot" w:pos="9627"/>
        </w:tabs>
        <w:rPr>
          <w:rFonts w:asciiTheme="minorHAnsi" w:eastAsiaTheme="minorEastAsia" w:hAnsiTheme="minorHAnsi" w:cstheme="minorBidi"/>
          <w:noProof/>
          <w:lang w:val="en-US"/>
        </w:rPr>
      </w:pPr>
      <w:hyperlink w:anchor="_Toc40273187" w:history="1">
        <w:r w:rsidRPr="0071613C">
          <w:rPr>
            <w:rStyle w:val="Hyperlink"/>
            <w:noProof/>
          </w:rPr>
          <w:t>1.</w:t>
        </w:r>
        <w:r>
          <w:rPr>
            <w:rFonts w:asciiTheme="minorHAnsi" w:eastAsiaTheme="minorEastAsia" w:hAnsiTheme="minorHAnsi" w:cstheme="minorBidi"/>
            <w:noProof/>
            <w:lang w:val="en-US"/>
          </w:rPr>
          <w:tab/>
        </w:r>
        <w:r w:rsidRPr="0071613C">
          <w:rPr>
            <w:rStyle w:val="Hyperlink"/>
            <w:noProof/>
          </w:rPr>
          <w:t>Exercise 1: Querying and Filtering Data</w:t>
        </w:r>
        <w:r>
          <w:rPr>
            <w:noProof/>
            <w:webHidden/>
          </w:rPr>
          <w:tab/>
        </w:r>
        <w:r>
          <w:rPr>
            <w:noProof/>
            <w:webHidden/>
          </w:rPr>
          <w:fldChar w:fldCharType="begin"/>
        </w:r>
        <w:r>
          <w:rPr>
            <w:noProof/>
            <w:webHidden/>
          </w:rPr>
          <w:instrText xml:space="preserve"> PAGEREF _Toc40273187 \h </w:instrText>
        </w:r>
        <w:r>
          <w:rPr>
            <w:noProof/>
            <w:webHidden/>
          </w:rPr>
        </w:r>
        <w:r>
          <w:rPr>
            <w:noProof/>
            <w:webHidden/>
          </w:rPr>
          <w:fldChar w:fldCharType="separate"/>
        </w:r>
        <w:r>
          <w:rPr>
            <w:noProof/>
            <w:webHidden/>
          </w:rPr>
          <w:t>4</w:t>
        </w:r>
        <w:r>
          <w:rPr>
            <w:noProof/>
            <w:webHidden/>
          </w:rPr>
          <w:fldChar w:fldCharType="end"/>
        </w:r>
      </w:hyperlink>
    </w:p>
    <w:p w:rsidR="00054013" w:rsidRDefault="00054013">
      <w:pPr>
        <w:pStyle w:val="TOC3"/>
        <w:tabs>
          <w:tab w:val="left" w:pos="880"/>
          <w:tab w:val="right" w:leader="dot" w:pos="9627"/>
        </w:tabs>
        <w:rPr>
          <w:rFonts w:asciiTheme="minorHAnsi" w:eastAsiaTheme="minorEastAsia" w:hAnsiTheme="minorHAnsi" w:cstheme="minorBidi"/>
          <w:noProof/>
          <w:lang w:val="en-US"/>
        </w:rPr>
      </w:pPr>
      <w:hyperlink w:anchor="_Toc40273188" w:history="1">
        <w:r w:rsidRPr="0071613C">
          <w:rPr>
            <w:rStyle w:val="Hyperlink"/>
            <w:noProof/>
          </w:rPr>
          <w:t>2.</w:t>
        </w:r>
        <w:r>
          <w:rPr>
            <w:rFonts w:asciiTheme="minorHAnsi" w:eastAsiaTheme="minorEastAsia" w:hAnsiTheme="minorHAnsi" w:cstheme="minorBidi"/>
            <w:noProof/>
            <w:lang w:val="en-US"/>
          </w:rPr>
          <w:tab/>
        </w:r>
        <w:r w:rsidRPr="0071613C">
          <w:rPr>
            <w:rStyle w:val="Hyperlink"/>
            <w:noProof/>
          </w:rPr>
          <w:t>Exercise 2: Grouping and Summarizing Data</w:t>
        </w:r>
        <w:r>
          <w:rPr>
            <w:noProof/>
            <w:webHidden/>
          </w:rPr>
          <w:tab/>
        </w:r>
        <w:r>
          <w:rPr>
            <w:noProof/>
            <w:webHidden/>
          </w:rPr>
          <w:fldChar w:fldCharType="begin"/>
        </w:r>
        <w:r>
          <w:rPr>
            <w:noProof/>
            <w:webHidden/>
          </w:rPr>
          <w:instrText xml:space="preserve"> PAGEREF _Toc40273188 \h </w:instrText>
        </w:r>
        <w:r>
          <w:rPr>
            <w:noProof/>
            <w:webHidden/>
          </w:rPr>
        </w:r>
        <w:r>
          <w:rPr>
            <w:noProof/>
            <w:webHidden/>
          </w:rPr>
          <w:fldChar w:fldCharType="separate"/>
        </w:r>
        <w:r>
          <w:rPr>
            <w:noProof/>
            <w:webHidden/>
          </w:rPr>
          <w:t>12</w:t>
        </w:r>
        <w:r>
          <w:rPr>
            <w:noProof/>
            <w:webHidden/>
          </w:rPr>
          <w:fldChar w:fldCharType="end"/>
        </w:r>
      </w:hyperlink>
    </w:p>
    <w:p w:rsidR="002F3B39" w:rsidRPr="00063ED7" w:rsidRDefault="00A530F8">
      <w:r w:rsidRPr="00063ED7">
        <w:fldChar w:fldCharType="end"/>
      </w:r>
    </w:p>
    <w:p w:rsidR="00DA3871" w:rsidRDefault="00DA3871"/>
    <w:p w:rsidR="00DA3871" w:rsidRDefault="00DA3871"/>
    <w:p w:rsidR="00DA3871" w:rsidRDefault="00DA3871" w:rsidP="00DA3871">
      <w:pPr>
        <w:tabs>
          <w:tab w:val="left" w:pos="8070"/>
        </w:tabs>
      </w:pPr>
      <w:r>
        <w:tab/>
      </w:r>
    </w:p>
    <w:p w:rsidR="005940DB" w:rsidRDefault="005940DB" w:rsidP="00281460"/>
    <w:p w:rsidR="00281460" w:rsidRDefault="00281460" w:rsidP="00281460"/>
    <w:p w:rsidR="00453717" w:rsidRDefault="00453717">
      <w:pPr>
        <w:spacing w:after="0" w:line="240" w:lineRule="auto"/>
      </w:pPr>
      <w:r>
        <w:br w:type="page"/>
      </w:r>
    </w:p>
    <w:tbl>
      <w:tblPr>
        <w:tblW w:w="9776"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3408"/>
        <w:gridCol w:w="6368"/>
      </w:tblGrid>
      <w:tr w:rsidR="00290825" w:rsidRPr="00475B9E" w:rsidTr="000C1259">
        <w:trPr>
          <w:trHeight w:val="1331"/>
        </w:trPr>
        <w:tc>
          <w:tcPr>
            <w:tcW w:w="3408" w:type="dxa"/>
            <w:vAlign w:val="center"/>
          </w:tcPr>
          <w:p w:rsidR="00290825" w:rsidRPr="00B43987" w:rsidRDefault="00290825" w:rsidP="000C1259">
            <w:pPr>
              <w:jc w:val="center"/>
              <w:rPr>
                <w:rFonts w:ascii="Candara" w:hAnsi="Candara"/>
                <w:lang w:val="en-GB"/>
              </w:rPr>
            </w:pPr>
            <w:r>
              <w:rPr>
                <w:noProof/>
                <w:lang w:val="en-US"/>
              </w:rPr>
              <w:lastRenderedPageBreak/>
              <w:drawing>
                <wp:inline distT="0" distB="0" distL="0" distR="0" wp14:anchorId="28921119" wp14:editId="06A6B67D">
                  <wp:extent cx="1733798" cy="88912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Fresher Academy.png"/>
                          <pic:cNvPicPr/>
                        </pic:nvPicPr>
                        <pic:blipFill rotWithShape="1">
                          <a:blip r:embed="rId9" cstate="print">
                            <a:extLst>
                              <a:ext uri="{28A0092B-C50C-407E-A947-70E740481C1C}">
                                <a14:useLocalDpi xmlns:a14="http://schemas.microsoft.com/office/drawing/2010/main" val="0"/>
                              </a:ext>
                            </a:extLst>
                          </a:blip>
                          <a:srcRect t="21955" b="26762"/>
                          <a:stretch/>
                        </pic:blipFill>
                        <pic:spPr bwMode="auto">
                          <a:xfrm>
                            <a:off x="0" y="0"/>
                            <a:ext cx="1733798" cy="889129"/>
                          </a:xfrm>
                          <a:prstGeom prst="rect">
                            <a:avLst/>
                          </a:prstGeom>
                          <a:ln>
                            <a:noFill/>
                          </a:ln>
                          <a:extLst>
                            <a:ext uri="{53640926-AAD7-44D8-BBD7-CCE9431645EC}">
                              <a14:shadowObscured xmlns:a14="http://schemas.microsoft.com/office/drawing/2010/main"/>
                            </a:ext>
                          </a:extLst>
                        </pic:spPr>
                      </pic:pic>
                    </a:graphicData>
                  </a:graphic>
                </wp:inline>
              </w:drawing>
            </w:r>
          </w:p>
        </w:tc>
        <w:tc>
          <w:tcPr>
            <w:tcW w:w="6368" w:type="dxa"/>
            <w:shd w:val="clear" w:color="auto" w:fill="2F5496" w:themeFill="accent5" w:themeFillShade="BF"/>
            <w:vAlign w:val="center"/>
          </w:tcPr>
          <w:p w:rsidR="00290825" w:rsidRPr="00BD5A2B" w:rsidRDefault="00290825" w:rsidP="000C1259">
            <w:pPr>
              <w:spacing w:after="120"/>
              <w:rPr>
                <w:rFonts w:cs="Arial"/>
                <w:b/>
                <w:color w:val="FFFFFF" w:themeColor="background1"/>
                <w:sz w:val="20"/>
                <w:szCs w:val="24"/>
                <w:lang w:val="en-GB"/>
              </w:rPr>
            </w:pPr>
            <w:r w:rsidRPr="00EF3F1B">
              <w:rPr>
                <w:rFonts w:cs="Arial"/>
                <w:b/>
                <w:color w:val="FFFFFF" w:themeColor="background1"/>
                <w:sz w:val="20"/>
                <w:szCs w:val="24"/>
              </w:rPr>
              <w:t xml:space="preserve">CODE:  </w:t>
            </w:r>
            <w:r w:rsidRPr="00EF3F1B">
              <w:rPr>
                <w:rFonts w:cs="Arial"/>
                <w:b/>
                <w:color w:val="FFFFFF" w:themeColor="background1"/>
                <w:sz w:val="20"/>
                <w:szCs w:val="24"/>
              </w:rPr>
              <w:tab/>
            </w:r>
            <w:r w:rsidRPr="00EF3F1B">
              <w:rPr>
                <w:rFonts w:cs="Arial"/>
                <w:b/>
                <w:color w:val="FFFFFF" w:themeColor="background1"/>
                <w:sz w:val="20"/>
                <w:szCs w:val="24"/>
              </w:rPr>
              <w:tab/>
            </w:r>
            <w:r>
              <w:rPr>
                <w:rFonts w:cs="Arial"/>
                <w:b/>
                <w:color w:val="FFFFFF" w:themeColor="background1"/>
                <w:sz w:val="20"/>
                <w:szCs w:val="24"/>
              </w:rPr>
              <w:t>Ass</w:t>
            </w:r>
            <w:r w:rsidR="0087238C">
              <w:rPr>
                <w:rFonts w:cs="Arial"/>
                <w:b/>
                <w:color w:val="FFFFFF" w:themeColor="background1"/>
                <w:sz w:val="20"/>
                <w:szCs w:val="24"/>
                <w:lang w:val="en-GB"/>
              </w:rPr>
              <w:t>ignment2_Opt4</w:t>
            </w:r>
          </w:p>
          <w:p w:rsidR="00290825" w:rsidRPr="00BD5A2B" w:rsidRDefault="00290825" w:rsidP="000C1259">
            <w:pPr>
              <w:spacing w:after="120"/>
              <w:rPr>
                <w:rFonts w:cs="Arial"/>
                <w:b/>
                <w:color w:val="FFFFFF" w:themeColor="background1"/>
                <w:sz w:val="20"/>
                <w:szCs w:val="24"/>
                <w:lang w:val="en-GB"/>
              </w:rPr>
            </w:pPr>
            <w:r>
              <w:rPr>
                <w:rFonts w:cs="Arial"/>
                <w:b/>
                <w:color w:val="FFFFFF" w:themeColor="background1"/>
                <w:sz w:val="20"/>
                <w:szCs w:val="24"/>
              </w:rPr>
              <w:t>TYPE:</w:t>
            </w:r>
            <w:r>
              <w:rPr>
                <w:rFonts w:cs="Arial"/>
                <w:b/>
                <w:color w:val="FFFFFF" w:themeColor="background1"/>
                <w:sz w:val="20"/>
                <w:szCs w:val="24"/>
              </w:rPr>
              <w:tab/>
            </w:r>
            <w:r>
              <w:rPr>
                <w:rFonts w:cs="Arial"/>
                <w:b/>
                <w:color w:val="FFFFFF" w:themeColor="background1"/>
                <w:sz w:val="20"/>
                <w:szCs w:val="24"/>
              </w:rPr>
              <w:tab/>
            </w:r>
            <w:r>
              <w:rPr>
                <w:rFonts w:cs="Arial"/>
                <w:b/>
                <w:color w:val="FFFFFF" w:themeColor="background1"/>
                <w:sz w:val="20"/>
                <w:szCs w:val="24"/>
              </w:rPr>
              <w:tab/>
            </w:r>
            <w:r>
              <w:rPr>
                <w:rFonts w:cs="Arial"/>
                <w:b/>
                <w:color w:val="FFFFFF" w:themeColor="background1"/>
                <w:sz w:val="20"/>
                <w:szCs w:val="24"/>
                <w:lang w:val="en-GB"/>
              </w:rPr>
              <w:t>n/a</w:t>
            </w:r>
          </w:p>
          <w:p w:rsidR="00290825" w:rsidRPr="00BD5A2B" w:rsidRDefault="00290825" w:rsidP="000C1259">
            <w:pPr>
              <w:spacing w:after="120"/>
              <w:rPr>
                <w:rFonts w:cs="Arial"/>
                <w:b/>
                <w:color w:val="FFFFFF" w:themeColor="background1"/>
                <w:sz w:val="20"/>
                <w:szCs w:val="24"/>
                <w:lang w:val="en-GB"/>
              </w:rPr>
            </w:pPr>
            <w:r w:rsidRPr="00EF3F1B">
              <w:rPr>
                <w:rFonts w:cs="Arial"/>
                <w:b/>
                <w:color w:val="FFFFFF" w:themeColor="background1"/>
                <w:sz w:val="20"/>
                <w:szCs w:val="24"/>
              </w:rPr>
              <w:t>LOC:</w:t>
            </w:r>
            <w:r w:rsidRPr="00EF3F1B">
              <w:rPr>
                <w:rFonts w:cs="Arial"/>
                <w:b/>
                <w:color w:val="FFFFFF" w:themeColor="background1"/>
                <w:sz w:val="20"/>
                <w:szCs w:val="24"/>
              </w:rPr>
              <w:tab/>
            </w:r>
            <w:r w:rsidRPr="00EF3F1B">
              <w:rPr>
                <w:rFonts w:cs="Arial"/>
                <w:b/>
                <w:color w:val="FFFFFF" w:themeColor="background1"/>
                <w:sz w:val="20"/>
                <w:szCs w:val="24"/>
              </w:rPr>
              <w:tab/>
            </w:r>
            <w:r w:rsidRPr="00EF3F1B">
              <w:rPr>
                <w:rFonts w:cs="Arial"/>
                <w:b/>
                <w:color w:val="FFFFFF" w:themeColor="background1"/>
                <w:sz w:val="20"/>
                <w:szCs w:val="24"/>
              </w:rPr>
              <w:tab/>
            </w:r>
            <w:r>
              <w:rPr>
                <w:rFonts w:cs="Arial"/>
                <w:b/>
                <w:color w:val="FFFFFF" w:themeColor="background1"/>
                <w:sz w:val="20"/>
                <w:szCs w:val="24"/>
                <w:lang w:val="en-GB"/>
              </w:rPr>
              <w:t>n/a</w:t>
            </w:r>
          </w:p>
          <w:p w:rsidR="00290825" w:rsidRPr="0025607C" w:rsidRDefault="00290825" w:rsidP="00F24D5C">
            <w:pPr>
              <w:spacing w:after="120"/>
              <w:rPr>
                <w:rFonts w:ascii="Candara" w:hAnsi="Candara"/>
                <w:b/>
                <w:sz w:val="32"/>
              </w:rPr>
            </w:pPr>
            <w:r w:rsidRPr="00EF3F1B">
              <w:rPr>
                <w:rFonts w:cs="Arial"/>
                <w:b/>
                <w:color w:val="FFFFFF" w:themeColor="background1"/>
                <w:sz w:val="20"/>
                <w:szCs w:val="24"/>
              </w:rPr>
              <w:t xml:space="preserve">DURATION: </w:t>
            </w:r>
            <w:r w:rsidRPr="00EF3F1B">
              <w:rPr>
                <w:rFonts w:cs="Arial"/>
                <w:b/>
                <w:color w:val="FFFFFF" w:themeColor="background1"/>
                <w:sz w:val="20"/>
                <w:szCs w:val="24"/>
              </w:rPr>
              <w:tab/>
            </w:r>
            <w:r w:rsidRPr="00EF3F1B">
              <w:rPr>
                <w:rFonts w:cs="Arial"/>
                <w:b/>
                <w:color w:val="FFFFFF" w:themeColor="background1"/>
                <w:sz w:val="20"/>
                <w:szCs w:val="24"/>
              </w:rPr>
              <w:tab/>
            </w:r>
            <w:r>
              <w:rPr>
                <w:rFonts w:cs="Arial"/>
                <w:b/>
                <w:color w:val="FFFFFF" w:themeColor="background1"/>
                <w:sz w:val="20"/>
                <w:szCs w:val="24"/>
              </w:rPr>
              <w:t>1</w:t>
            </w:r>
            <w:r w:rsidR="00453717">
              <w:rPr>
                <w:rFonts w:cs="Arial"/>
                <w:b/>
                <w:color w:val="FFFFFF" w:themeColor="background1"/>
                <w:sz w:val="20"/>
                <w:szCs w:val="24"/>
                <w:lang w:val="en-GB"/>
              </w:rPr>
              <w:t>8</w:t>
            </w:r>
            <w:r>
              <w:rPr>
                <w:rFonts w:cs="Arial"/>
                <w:b/>
                <w:color w:val="FFFFFF" w:themeColor="background1"/>
                <w:sz w:val="20"/>
                <w:szCs w:val="24"/>
              </w:rPr>
              <w:t>0</w:t>
            </w:r>
            <w:r w:rsidRPr="00EF3F1B">
              <w:rPr>
                <w:rFonts w:cs="Arial"/>
                <w:b/>
                <w:color w:val="FFFFFF" w:themeColor="background1"/>
                <w:sz w:val="20"/>
                <w:szCs w:val="24"/>
              </w:rPr>
              <w:t xml:space="preserve"> MINUTES</w:t>
            </w:r>
          </w:p>
        </w:tc>
      </w:tr>
    </w:tbl>
    <w:p w:rsidR="005F3E76" w:rsidRPr="00B755B3" w:rsidRDefault="005F3E76" w:rsidP="00B755B3">
      <w:pPr>
        <w:pStyle w:val="Heading1"/>
      </w:pPr>
      <w:bookmarkStart w:id="1" w:name="_Toc40273184"/>
      <w:r w:rsidRPr="00B755B3">
        <w:t xml:space="preserve">For the following </w:t>
      </w:r>
      <w:r w:rsidR="00AD300D">
        <w:t>assignments</w:t>
      </w:r>
      <w:r w:rsidRPr="00B755B3">
        <w:t>:</w:t>
      </w:r>
      <w:bookmarkEnd w:id="1"/>
    </w:p>
    <w:p w:rsidR="00B755B3" w:rsidRPr="00572281" w:rsidRDefault="005F3E76" w:rsidP="00F14FA8">
      <w:pPr>
        <w:pStyle w:val="ListParagraph"/>
        <w:numPr>
          <w:ilvl w:val="0"/>
          <w:numId w:val="20"/>
        </w:numPr>
        <w:spacing w:before="240" w:line="312" w:lineRule="auto"/>
        <w:jc w:val="both"/>
        <w:outlineLvl w:val="9"/>
        <w:rPr>
          <w:rFonts w:cs="Arial"/>
          <w:b w:val="0"/>
        </w:rPr>
      </w:pPr>
      <w:r w:rsidRPr="00572281">
        <w:rPr>
          <w:rFonts w:cs="Arial"/>
          <w:b w:val="0"/>
        </w:rPr>
        <w:t>Print out respectively the screenshots to show the query results.</w:t>
      </w:r>
    </w:p>
    <w:p w:rsidR="005F3E76" w:rsidRPr="00572281" w:rsidRDefault="005F3E76" w:rsidP="00F14FA8">
      <w:pPr>
        <w:pStyle w:val="ListParagraph"/>
        <w:numPr>
          <w:ilvl w:val="0"/>
          <w:numId w:val="20"/>
        </w:numPr>
        <w:spacing w:before="240" w:line="312" w:lineRule="auto"/>
        <w:jc w:val="both"/>
        <w:outlineLvl w:val="9"/>
        <w:rPr>
          <w:rFonts w:cs="Arial"/>
          <w:b w:val="0"/>
        </w:rPr>
      </w:pPr>
      <w:r w:rsidRPr="00572281">
        <w:rPr>
          <w:rFonts w:cs="Arial"/>
          <w:b w:val="0"/>
        </w:rPr>
        <w:t xml:space="preserve">Pack </w:t>
      </w:r>
      <w:r w:rsidRPr="00B54838">
        <w:rPr>
          <w:rFonts w:cs="Arial"/>
        </w:rPr>
        <w:t>screenshots</w:t>
      </w:r>
      <w:r w:rsidRPr="00572281">
        <w:rPr>
          <w:rFonts w:cs="Arial"/>
          <w:b w:val="0"/>
        </w:rPr>
        <w:t xml:space="preserve"> and </w:t>
      </w:r>
      <w:r w:rsidRPr="00B54838">
        <w:rPr>
          <w:rFonts w:cs="Arial"/>
        </w:rPr>
        <w:t>SQL scripts</w:t>
      </w:r>
      <w:r w:rsidRPr="00572281">
        <w:rPr>
          <w:rFonts w:cs="Arial"/>
          <w:b w:val="0"/>
        </w:rPr>
        <w:t xml:space="preserve"> </w:t>
      </w:r>
      <w:r w:rsidR="00B54838">
        <w:rPr>
          <w:rFonts w:cs="Arial"/>
          <w:b w:val="0"/>
        </w:rPr>
        <w:t xml:space="preserve">or </w:t>
      </w:r>
      <w:r w:rsidR="00B54838" w:rsidRPr="002D7191">
        <w:rPr>
          <w:rFonts w:cs="Arial"/>
        </w:rPr>
        <w:t xml:space="preserve">your answers </w:t>
      </w:r>
      <w:r w:rsidRPr="00572281">
        <w:rPr>
          <w:rFonts w:cs="Arial"/>
          <w:b w:val="0"/>
        </w:rPr>
        <w:t xml:space="preserve">into the zip file named </w:t>
      </w:r>
      <w:r w:rsidR="00B54838">
        <w:rPr>
          <w:rFonts w:cs="Arial"/>
          <w:b w:val="0"/>
        </w:rPr>
        <w:t>Assignment&lt;</w:t>
      </w:r>
      <w:proofErr w:type="spellStart"/>
      <w:r w:rsidR="00B54838">
        <w:rPr>
          <w:rFonts w:cs="Arial"/>
          <w:b w:val="0"/>
        </w:rPr>
        <w:t>i</w:t>
      </w:r>
      <w:proofErr w:type="spellEnd"/>
      <w:r w:rsidR="00B54838">
        <w:rPr>
          <w:rFonts w:cs="Arial"/>
          <w:b w:val="0"/>
        </w:rPr>
        <w:t>&gt;</w:t>
      </w:r>
      <w:r w:rsidRPr="00572281">
        <w:rPr>
          <w:rFonts w:cs="Arial"/>
          <w:b w:val="0"/>
        </w:rPr>
        <w:t>_AccountName.zip</w:t>
      </w:r>
      <w:r w:rsidR="00B54838">
        <w:rPr>
          <w:rFonts w:cs="Arial"/>
          <w:b w:val="0"/>
        </w:rPr>
        <w:t xml:space="preserve"> </w:t>
      </w:r>
      <w:r w:rsidRPr="00572281">
        <w:rPr>
          <w:rFonts w:cs="Arial"/>
          <w:b w:val="0"/>
        </w:rPr>
        <w:t>(for instance:</w:t>
      </w:r>
      <w:r w:rsidR="00860584">
        <w:rPr>
          <w:rFonts w:cs="Arial"/>
          <w:b w:val="0"/>
        </w:rPr>
        <w:t xml:space="preserve"> Assignment1</w:t>
      </w:r>
      <w:r w:rsidRPr="00572281">
        <w:rPr>
          <w:rFonts w:cs="Arial"/>
          <w:b w:val="0"/>
        </w:rPr>
        <w:t>_NamNT.zip)</w:t>
      </w:r>
      <w:r w:rsidR="00B54838">
        <w:rPr>
          <w:rFonts w:cs="Arial"/>
          <w:b w:val="0"/>
        </w:rPr>
        <w:t xml:space="preserve"> </w:t>
      </w:r>
      <w:r w:rsidR="001C54F6" w:rsidRPr="001C54F6">
        <w:rPr>
          <w:rFonts w:cs="Arial"/>
          <w:b w:val="0"/>
        </w:rPr>
        <w:t>then handle to the evaluator via email (</w:t>
      </w:r>
      <w:hyperlink r:id="rId10" w:history="1">
        <w:r w:rsidR="001C54F6" w:rsidRPr="00333FA0">
          <w:rPr>
            <w:rStyle w:val="Hyperlink"/>
            <w:rFonts w:cs="Arial"/>
            <w:b w:val="0"/>
          </w:rPr>
          <w:t>XYZ@fsoft.com.vn</w:t>
        </w:r>
      </w:hyperlink>
      <w:r w:rsidR="001C54F6">
        <w:rPr>
          <w:rFonts w:cs="Arial"/>
          <w:b w:val="0"/>
        </w:rPr>
        <w:t xml:space="preserve"> </w:t>
      </w:r>
      <w:r w:rsidR="001C54F6" w:rsidRPr="001C54F6">
        <w:rPr>
          <w:rFonts w:cs="Arial"/>
          <w:b w:val="0"/>
        </w:rPr>
        <w:t xml:space="preserve">) </w:t>
      </w:r>
      <w:r w:rsidR="00B54838" w:rsidRPr="00B54838">
        <w:rPr>
          <w:rFonts w:cs="Arial"/>
          <w:b w:val="0"/>
        </w:rPr>
        <w:t>or follow the guidance of the class admin</w:t>
      </w:r>
      <w:r w:rsidR="00B54838">
        <w:rPr>
          <w:rFonts w:cs="Arial"/>
          <w:b w:val="0"/>
        </w:rPr>
        <w:t>.</w:t>
      </w:r>
    </w:p>
    <w:p w:rsidR="00BA3600" w:rsidRPr="00171177" w:rsidRDefault="00BA3600" w:rsidP="00BA3600">
      <w:pPr>
        <w:pStyle w:val="Heading1"/>
      </w:pPr>
      <w:bookmarkStart w:id="2" w:name="_Toc40273185"/>
      <w:r>
        <w:t>Lesson 2</w:t>
      </w:r>
      <w:r w:rsidR="0015654A">
        <w:t xml:space="preserve">: </w:t>
      </w:r>
      <w:r w:rsidR="0015654A" w:rsidRPr="0015654A">
        <w:t>SQL Basic</w:t>
      </w:r>
      <w:bookmarkEnd w:id="2"/>
    </w:p>
    <w:p w:rsidR="005F1634" w:rsidRPr="006B2D44" w:rsidRDefault="005F1634" w:rsidP="005F1634">
      <w:pPr>
        <w:pStyle w:val="Heading2"/>
        <w:rPr>
          <w:color w:val="2E74B5" w:themeColor="accent1" w:themeShade="BF"/>
          <w:lang w:val="en-GB"/>
        </w:rPr>
      </w:pPr>
      <w:bookmarkStart w:id="3" w:name="_Toc40273186"/>
      <w:r>
        <w:rPr>
          <w:color w:val="2E74B5" w:themeColor="accent1" w:themeShade="BF"/>
          <w:lang w:val="en-US"/>
        </w:rPr>
        <w:t>Assignment 2_Opt4</w:t>
      </w:r>
      <w:r w:rsidRPr="00391EE9">
        <w:rPr>
          <w:color w:val="2E74B5" w:themeColor="accent1" w:themeShade="BF"/>
          <w:lang w:val="en-US"/>
        </w:rPr>
        <w:t xml:space="preserve">: </w:t>
      </w:r>
      <w:r w:rsidR="00ED58D5" w:rsidRPr="004B3D6E">
        <w:t>Adventure</w:t>
      </w:r>
      <w:r w:rsidR="00ED58D5" w:rsidRPr="004B3D6E">
        <w:rPr>
          <w:lang w:val="en-US"/>
        </w:rPr>
        <w:t xml:space="preserve"> </w:t>
      </w:r>
      <w:r w:rsidR="00ED58D5" w:rsidRPr="004B3D6E">
        <w:t>Works</w:t>
      </w:r>
      <w:r w:rsidR="006B2D44">
        <w:rPr>
          <w:lang w:val="en-GB"/>
        </w:rPr>
        <w:t xml:space="preserve"> Database</w:t>
      </w:r>
      <w:bookmarkEnd w:id="3"/>
    </w:p>
    <w:p w:rsidR="005F1634" w:rsidRPr="002A7218" w:rsidRDefault="005F1634" w:rsidP="00F14FA8">
      <w:pPr>
        <w:pStyle w:val="ListParagraph"/>
        <w:numPr>
          <w:ilvl w:val="0"/>
          <w:numId w:val="25"/>
        </w:numPr>
        <w:contextualSpacing w:val="0"/>
      </w:pPr>
      <w:bookmarkStart w:id="4" w:name="_Toc40273187"/>
      <w:r w:rsidRPr="002A7218">
        <w:t>Exercise 1</w:t>
      </w:r>
      <w:r w:rsidR="002A7218" w:rsidRPr="002A7218">
        <w:t>: Querying and Filtering Data</w:t>
      </w:r>
      <w:bookmarkEnd w:id="4"/>
    </w:p>
    <w:p w:rsidR="005F1634" w:rsidRPr="001A0124" w:rsidRDefault="005F1634" w:rsidP="005F1634">
      <w:pPr>
        <w:spacing w:before="120" w:after="120"/>
        <w:rPr>
          <w:sz w:val="20"/>
          <w:szCs w:val="20"/>
          <w:lang w:val="en-US"/>
        </w:rPr>
      </w:pPr>
      <w:proofErr w:type="spellStart"/>
      <w:r w:rsidRPr="001A0124">
        <w:rPr>
          <w:b/>
          <w:sz w:val="20"/>
          <w:szCs w:val="20"/>
          <w:u w:val="single"/>
          <w:lang w:val="en-US"/>
        </w:rPr>
        <w:t>Barem</w:t>
      </w:r>
      <w:proofErr w:type="spellEnd"/>
      <w:r>
        <w:rPr>
          <w:sz w:val="20"/>
          <w:szCs w:val="20"/>
          <w:lang w:val="en-US"/>
        </w:rPr>
        <w:t xml:space="preserve">: </w:t>
      </w:r>
      <w:r w:rsidR="00453717">
        <w:rPr>
          <w:sz w:val="20"/>
          <w:szCs w:val="20"/>
          <w:lang w:val="en-US"/>
        </w:rPr>
        <w:t>50%</w:t>
      </w:r>
    </w:p>
    <w:p w:rsidR="005F1634" w:rsidRPr="001A0124" w:rsidRDefault="005F1634" w:rsidP="005F1634">
      <w:pPr>
        <w:spacing w:before="120" w:after="120"/>
        <w:rPr>
          <w:sz w:val="20"/>
          <w:szCs w:val="20"/>
          <w:lang w:val="en-US"/>
        </w:rPr>
      </w:pPr>
      <w:r w:rsidRPr="001A0124">
        <w:rPr>
          <w:b/>
          <w:sz w:val="20"/>
          <w:szCs w:val="20"/>
          <w:u w:val="single"/>
          <w:lang w:val="en-US"/>
        </w:rPr>
        <w:t>Objective</w:t>
      </w:r>
      <w:r w:rsidRPr="001A0124">
        <w:rPr>
          <w:sz w:val="20"/>
          <w:szCs w:val="20"/>
          <w:lang w:val="en-US"/>
        </w:rPr>
        <w:t xml:space="preserve">: </w:t>
      </w:r>
      <w:r w:rsidRPr="001E32A3">
        <w:rPr>
          <w:sz w:val="20"/>
          <w:szCs w:val="20"/>
          <w:lang w:val="en-US"/>
        </w:rPr>
        <w:t xml:space="preserve">H4SD </w:t>
      </w:r>
      <w:r>
        <w:rPr>
          <w:sz w:val="20"/>
          <w:szCs w:val="20"/>
          <w:lang w:val="en-US"/>
        </w:rPr>
        <w:t xml:space="preserve">- </w:t>
      </w:r>
      <w:r w:rsidRPr="001E32A3">
        <w:rPr>
          <w:sz w:val="20"/>
          <w:szCs w:val="20"/>
          <w:lang w:val="en-US"/>
        </w:rPr>
        <w:t>SQL skills</w:t>
      </w:r>
    </w:p>
    <w:p w:rsidR="005F1634" w:rsidRPr="001A0124" w:rsidRDefault="005F1634" w:rsidP="005F1634">
      <w:pPr>
        <w:spacing w:before="120" w:after="120"/>
        <w:rPr>
          <w:sz w:val="20"/>
          <w:szCs w:val="20"/>
          <w:lang w:val="en-US"/>
        </w:rPr>
      </w:pPr>
      <w:r w:rsidRPr="001A0124">
        <w:rPr>
          <w:b/>
          <w:sz w:val="20"/>
          <w:szCs w:val="20"/>
          <w:u w:val="single"/>
          <w:lang w:val="en-US"/>
        </w:rPr>
        <w:t>Problem Description</w:t>
      </w:r>
      <w:r w:rsidRPr="001A0124">
        <w:rPr>
          <w:sz w:val="20"/>
          <w:szCs w:val="20"/>
          <w:lang w:val="en-US"/>
        </w:rPr>
        <w:t xml:space="preserve">: </w:t>
      </w:r>
    </w:p>
    <w:p w:rsidR="00BF6801" w:rsidRPr="00BF6801" w:rsidRDefault="00BF6801" w:rsidP="00BF6801">
      <w:pPr>
        <w:spacing w:before="120" w:after="120"/>
        <w:jc w:val="both"/>
        <w:rPr>
          <w:sz w:val="20"/>
          <w:szCs w:val="20"/>
          <w:lang w:val="en-US"/>
        </w:rPr>
      </w:pPr>
      <w:r w:rsidRPr="00BF6801">
        <w:rPr>
          <w:sz w:val="20"/>
          <w:szCs w:val="20"/>
          <w:lang w:val="en-US"/>
        </w:rPr>
        <w:t>This exercise performs on AdventureWorks2008 database that included in the same folder with the assignment.</w:t>
      </w:r>
    </w:p>
    <w:p w:rsidR="005F1634" w:rsidRPr="008F7C25" w:rsidRDefault="00BF6801" w:rsidP="00BF6801">
      <w:pPr>
        <w:spacing w:before="120" w:after="120"/>
        <w:jc w:val="both"/>
        <w:rPr>
          <w:rFonts w:cs="Arial"/>
          <w:b/>
        </w:rPr>
      </w:pPr>
      <w:r w:rsidRPr="00BF6801">
        <w:rPr>
          <w:b/>
          <w:sz w:val="20"/>
          <w:szCs w:val="20"/>
          <w:lang w:val="en-US"/>
        </w:rPr>
        <w:t>Note</w:t>
      </w:r>
      <w:r>
        <w:rPr>
          <w:sz w:val="20"/>
          <w:szCs w:val="20"/>
          <w:lang w:val="en-US"/>
        </w:rPr>
        <w:t xml:space="preserve">: </w:t>
      </w:r>
      <w:r w:rsidRPr="00BF6801">
        <w:rPr>
          <w:sz w:val="20"/>
          <w:szCs w:val="20"/>
          <w:lang w:val="en-US"/>
        </w:rPr>
        <w:t>A series of dots (…………) in result sets indicates that rows have been excluded for presentational reasons.</w:t>
      </w:r>
    </w:p>
    <w:p w:rsidR="005F1634" w:rsidRPr="001A0124" w:rsidRDefault="005F1634" w:rsidP="005F1634">
      <w:pPr>
        <w:spacing w:before="120" w:after="120"/>
        <w:rPr>
          <w:sz w:val="20"/>
          <w:szCs w:val="20"/>
          <w:lang w:val="en-US"/>
        </w:rPr>
      </w:pPr>
      <w:r w:rsidRPr="001A0124">
        <w:rPr>
          <w:b/>
          <w:sz w:val="20"/>
          <w:szCs w:val="20"/>
          <w:u w:val="single"/>
          <w:lang w:val="en-US"/>
        </w:rPr>
        <w:t>Assumptions</w:t>
      </w:r>
      <w:r w:rsidRPr="001A0124">
        <w:rPr>
          <w:sz w:val="20"/>
          <w:szCs w:val="20"/>
          <w:lang w:val="en-US"/>
        </w:rPr>
        <w:t>:</w:t>
      </w:r>
    </w:p>
    <w:p w:rsidR="005F1634" w:rsidRDefault="005F1634" w:rsidP="005F1634">
      <w:pPr>
        <w:spacing w:before="120" w:after="120"/>
        <w:rPr>
          <w:sz w:val="20"/>
          <w:szCs w:val="20"/>
          <w:lang w:val="en-US"/>
        </w:rPr>
      </w:pPr>
      <w:r w:rsidRPr="001A0124">
        <w:rPr>
          <w:b/>
          <w:sz w:val="20"/>
          <w:szCs w:val="20"/>
          <w:u w:val="single"/>
          <w:lang w:val="en-US"/>
        </w:rPr>
        <w:t>Questions to answer</w:t>
      </w:r>
      <w:r w:rsidRPr="001A0124">
        <w:rPr>
          <w:sz w:val="20"/>
          <w:szCs w:val="20"/>
          <w:lang w:val="en-US"/>
        </w:rPr>
        <w:t>:</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122"/>
        <w:gridCol w:w="154"/>
        <w:gridCol w:w="284"/>
        <w:gridCol w:w="7796"/>
      </w:tblGrid>
      <w:tr w:rsidR="002E024E" w:rsidRPr="00BD02E6" w:rsidTr="007840D4">
        <w:tc>
          <w:tcPr>
            <w:tcW w:w="1122" w:type="dxa"/>
          </w:tcPr>
          <w:p w:rsidR="002E024E" w:rsidRPr="00BD02E6" w:rsidRDefault="002E024E" w:rsidP="00642BB3">
            <w:pPr>
              <w:pStyle w:val="NoSpacing"/>
              <w:spacing w:before="120" w:after="120" w:line="312" w:lineRule="auto"/>
              <w:rPr>
                <w:rFonts w:ascii="Arial" w:hAnsi="Arial" w:cs="Arial"/>
                <w:sz w:val="20"/>
                <w:szCs w:val="20"/>
              </w:rPr>
            </w:pPr>
            <w:r w:rsidRPr="00BD02E6">
              <w:rPr>
                <w:rStyle w:val="Strong"/>
                <w:rFonts w:ascii="Arial" w:hAnsi="Arial" w:cs="Arial"/>
                <w:sz w:val="20"/>
                <w:szCs w:val="20"/>
              </w:rPr>
              <w:t>Query 1</w:t>
            </w:r>
          </w:p>
          <w:p w:rsidR="002E024E" w:rsidRPr="00BD02E6" w:rsidRDefault="002E024E" w:rsidP="00642BB3">
            <w:pPr>
              <w:pStyle w:val="NoSpacing"/>
              <w:spacing w:before="120" w:after="120" w:line="312" w:lineRule="auto"/>
              <w:rPr>
                <w:rFonts w:ascii="Arial" w:hAnsi="Arial" w:cs="Arial"/>
                <w:sz w:val="20"/>
                <w:szCs w:val="20"/>
              </w:rPr>
            </w:pPr>
          </w:p>
        </w:tc>
        <w:tc>
          <w:tcPr>
            <w:tcW w:w="8234" w:type="dxa"/>
            <w:gridSpan w:val="3"/>
          </w:tcPr>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 xml:space="preserve">Write a query that retrieves the columns </w:t>
            </w:r>
            <w:proofErr w:type="spellStart"/>
            <w:r w:rsidRPr="00BD02E6">
              <w:rPr>
                <w:rFonts w:ascii="Arial" w:hAnsi="Arial" w:cs="Arial"/>
                <w:sz w:val="20"/>
                <w:szCs w:val="20"/>
              </w:rPr>
              <w:t>ProductID</w:t>
            </w:r>
            <w:proofErr w:type="spellEnd"/>
            <w:r w:rsidRPr="00BD02E6">
              <w:rPr>
                <w:rFonts w:ascii="Arial" w:hAnsi="Arial" w:cs="Arial"/>
                <w:sz w:val="20"/>
                <w:szCs w:val="20"/>
              </w:rPr>
              <w:t xml:space="preserve">, Name, Color and </w:t>
            </w:r>
            <w:proofErr w:type="spellStart"/>
            <w:r w:rsidRPr="00BD02E6">
              <w:rPr>
                <w:rFonts w:ascii="Arial" w:hAnsi="Arial" w:cs="Arial"/>
                <w:sz w:val="20"/>
                <w:szCs w:val="20"/>
              </w:rPr>
              <w:t>ListPrice</w:t>
            </w:r>
            <w:proofErr w:type="spellEnd"/>
            <w:r w:rsidRPr="00BD02E6">
              <w:rPr>
                <w:rFonts w:ascii="Arial" w:hAnsi="Arial" w:cs="Arial"/>
                <w:sz w:val="20"/>
                <w:szCs w:val="20"/>
              </w:rPr>
              <w:t xml:space="preserve"> from the </w:t>
            </w:r>
            <w:proofErr w:type="spellStart"/>
            <w:r w:rsidRPr="00BD02E6">
              <w:rPr>
                <w:rFonts w:ascii="Arial" w:hAnsi="Arial" w:cs="Arial"/>
                <w:sz w:val="20"/>
                <w:szCs w:val="20"/>
              </w:rPr>
              <w:t>Production.Product</w:t>
            </w:r>
            <w:proofErr w:type="spellEnd"/>
            <w:r w:rsidRPr="00BD02E6">
              <w:rPr>
                <w:rFonts w:ascii="Arial" w:hAnsi="Arial" w:cs="Arial"/>
                <w:sz w:val="20"/>
                <w:szCs w:val="20"/>
              </w:rPr>
              <w:t xml:space="preserve"> table, with no filter. Your result set should look something like the following.  </w:t>
            </w:r>
          </w:p>
          <w:p w:rsidR="002E024E" w:rsidRPr="00BD02E6" w:rsidRDefault="002E024E" w:rsidP="00642BB3">
            <w:pPr>
              <w:autoSpaceDE w:val="0"/>
              <w:autoSpaceDN w:val="0"/>
              <w:adjustRightInd w:val="0"/>
              <w:spacing w:before="120" w:after="120" w:line="312" w:lineRule="auto"/>
              <w:rPr>
                <w:rFonts w:cs="Arial"/>
                <w:b/>
                <w:noProof/>
                <w:sz w:val="20"/>
                <w:szCs w:val="20"/>
                <w:lang w:eastAsia="sv-SE"/>
              </w:rPr>
            </w:pPr>
            <w:r w:rsidRPr="00BD02E6">
              <w:rPr>
                <w:rFonts w:cs="Arial"/>
                <w:b/>
                <w:noProof/>
                <w:sz w:val="20"/>
                <w:szCs w:val="20"/>
                <w:lang w:eastAsia="sv-SE"/>
              </w:rPr>
              <w:t xml:space="preserve">ProductID   </w:t>
            </w:r>
            <w:r w:rsidRPr="00BD02E6">
              <w:rPr>
                <w:rFonts w:cs="Arial"/>
                <w:b/>
                <w:noProof/>
                <w:sz w:val="20"/>
                <w:szCs w:val="20"/>
                <w:lang w:eastAsia="sv-SE"/>
              </w:rPr>
              <w:tab/>
            </w:r>
            <w:r w:rsidRPr="00BD02E6">
              <w:rPr>
                <w:rFonts w:cs="Arial"/>
                <w:b/>
                <w:noProof/>
                <w:sz w:val="20"/>
                <w:szCs w:val="20"/>
                <w:lang w:eastAsia="sv-SE"/>
              </w:rPr>
              <w:tab/>
              <w:t xml:space="preserve">Name                           Color           </w:t>
            </w:r>
            <w:r w:rsidRPr="00BD02E6">
              <w:rPr>
                <w:rFonts w:cs="Arial"/>
                <w:b/>
                <w:noProof/>
                <w:sz w:val="20"/>
                <w:szCs w:val="20"/>
                <w:lang w:eastAsia="sv-SE"/>
              </w:rPr>
              <w:tab/>
              <w:t>ListPrice</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 </w:t>
            </w:r>
            <w:r w:rsidRPr="00BD02E6">
              <w:rPr>
                <w:rFonts w:cs="Arial"/>
                <w:noProof/>
                <w:sz w:val="20"/>
                <w:szCs w:val="20"/>
                <w:lang w:eastAsia="sv-SE"/>
              </w:rPr>
              <w:tab/>
              <w:t xml:space="preserve">------------------------------ </w:t>
            </w:r>
            <w:r w:rsidRPr="00BD02E6">
              <w:rPr>
                <w:rFonts w:cs="Arial"/>
                <w:noProof/>
                <w:sz w:val="20"/>
                <w:szCs w:val="20"/>
                <w:lang w:eastAsia="sv-SE"/>
              </w:rPr>
              <w:tab/>
              <w:t xml:space="preserve">--------------- </w:t>
            </w:r>
            <w:r w:rsidRPr="00BD02E6">
              <w:rPr>
                <w:rFonts w:cs="Arial"/>
                <w:noProof/>
                <w:sz w:val="20"/>
                <w:szCs w:val="20"/>
                <w:lang w:eastAsia="sv-SE"/>
              </w:rPr>
              <w:tab/>
              <w:t>-----------</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1           </w:t>
            </w:r>
            <w:r w:rsidRPr="00BD02E6">
              <w:rPr>
                <w:rFonts w:cs="Arial"/>
                <w:noProof/>
                <w:sz w:val="20"/>
                <w:szCs w:val="20"/>
                <w:lang w:eastAsia="sv-SE"/>
              </w:rPr>
              <w:tab/>
              <w:t xml:space="preserve">Adjustable Race                </w:t>
            </w:r>
            <w:r w:rsidRPr="00BD02E6">
              <w:rPr>
                <w:rFonts w:cs="Arial"/>
                <w:noProof/>
                <w:sz w:val="20"/>
                <w:szCs w:val="20"/>
                <w:lang w:eastAsia="sv-SE"/>
              </w:rPr>
              <w:tab/>
              <w:t xml:space="preserve">NULL            </w:t>
            </w:r>
            <w:r w:rsidRPr="00BD02E6">
              <w:rPr>
                <w:rFonts w:cs="Arial"/>
                <w:noProof/>
                <w:sz w:val="20"/>
                <w:szCs w:val="20"/>
                <w:lang w:eastAsia="sv-SE"/>
              </w:rPr>
              <w:tab/>
              <w:t>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2           </w:t>
            </w:r>
            <w:r w:rsidRPr="00BD02E6">
              <w:rPr>
                <w:rFonts w:cs="Arial"/>
                <w:noProof/>
                <w:sz w:val="20"/>
                <w:szCs w:val="20"/>
                <w:lang w:eastAsia="sv-SE"/>
              </w:rPr>
              <w:tab/>
              <w:t xml:space="preserve">Bearing Ball                   </w:t>
            </w:r>
            <w:r w:rsidRPr="00BD02E6">
              <w:rPr>
                <w:rFonts w:cs="Arial"/>
                <w:noProof/>
                <w:sz w:val="20"/>
                <w:szCs w:val="20"/>
                <w:lang w:eastAsia="sv-SE"/>
              </w:rPr>
              <w:tab/>
            </w:r>
            <w:r w:rsidR="00BD02E6" w:rsidRPr="00BD02E6">
              <w:rPr>
                <w:rFonts w:cs="Arial"/>
                <w:noProof/>
                <w:sz w:val="20"/>
                <w:szCs w:val="20"/>
                <w:lang w:eastAsia="sv-SE"/>
              </w:rPr>
              <w:tab/>
            </w:r>
            <w:r w:rsidRPr="00BD02E6">
              <w:rPr>
                <w:rFonts w:cs="Arial"/>
                <w:noProof/>
                <w:sz w:val="20"/>
                <w:szCs w:val="20"/>
                <w:lang w:eastAsia="sv-SE"/>
              </w:rPr>
              <w:t xml:space="preserve">NULL            </w:t>
            </w:r>
            <w:r w:rsidRPr="00BD02E6">
              <w:rPr>
                <w:rFonts w:cs="Arial"/>
                <w:noProof/>
                <w:sz w:val="20"/>
                <w:szCs w:val="20"/>
                <w:lang w:eastAsia="sv-SE"/>
              </w:rPr>
              <w:tab/>
              <w:t>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3           </w:t>
            </w:r>
            <w:r w:rsidRPr="00BD02E6">
              <w:rPr>
                <w:rFonts w:cs="Arial"/>
                <w:noProof/>
                <w:sz w:val="20"/>
                <w:szCs w:val="20"/>
                <w:lang w:eastAsia="sv-SE"/>
              </w:rPr>
              <w:tab/>
              <w:t xml:space="preserve">BB Ball Bearing                </w:t>
            </w:r>
            <w:r w:rsidRPr="00BD02E6">
              <w:rPr>
                <w:rFonts w:cs="Arial"/>
                <w:noProof/>
                <w:sz w:val="20"/>
                <w:szCs w:val="20"/>
                <w:lang w:eastAsia="sv-SE"/>
              </w:rPr>
              <w:tab/>
              <w:t xml:space="preserve">NULL           </w:t>
            </w:r>
            <w:r w:rsidRPr="00BD02E6">
              <w:rPr>
                <w:rFonts w:cs="Arial"/>
                <w:noProof/>
                <w:sz w:val="20"/>
                <w:szCs w:val="20"/>
                <w:lang w:eastAsia="sv-SE"/>
              </w:rPr>
              <w:tab/>
              <w:t>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4           </w:t>
            </w:r>
            <w:r w:rsidRPr="00BD02E6">
              <w:rPr>
                <w:rFonts w:cs="Arial"/>
                <w:noProof/>
                <w:sz w:val="20"/>
                <w:szCs w:val="20"/>
                <w:lang w:eastAsia="sv-SE"/>
              </w:rPr>
              <w:tab/>
              <w:t xml:space="preserve">Headset Ball Bearings          </w:t>
            </w:r>
            <w:r w:rsidRPr="00BD02E6">
              <w:rPr>
                <w:rFonts w:cs="Arial"/>
                <w:noProof/>
                <w:sz w:val="20"/>
                <w:szCs w:val="20"/>
                <w:lang w:eastAsia="sv-SE"/>
              </w:rPr>
              <w:tab/>
              <w:t xml:space="preserve">NULL            </w:t>
            </w:r>
            <w:r w:rsidRPr="00BD02E6">
              <w:rPr>
                <w:rFonts w:cs="Arial"/>
                <w:noProof/>
                <w:sz w:val="20"/>
                <w:szCs w:val="20"/>
                <w:lang w:eastAsia="sv-SE"/>
              </w:rPr>
              <w:tab/>
              <w:t>0,00</w:t>
            </w:r>
          </w:p>
          <w:p w:rsidR="002E024E" w:rsidRPr="00BD02E6" w:rsidRDefault="002E024E" w:rsidP="00642BB3">
            <w:pPr>
              <w:spacing w:before="120" w:after="120" w:line="312" w:lineRule="auto"/>
              <w:rPr>
                <w:rFonts w:cs="Arial"/>
                <w:sz w:val="20"/>
                <w:szCs w:val="20"/>
                <w:lang w:val="sv-SE" w:eastAsia="sv-SE"/>
              </w:rPr>
            </w:pPr>
            <w:r w:rsidRPr="00BD02E6">
              <w:rPr>
                <w:rFonts w:cs="Arial"/>
                <w:noProof/>
                <w:sz w:val="20"/>
                <w:szCs w:val="20"/>
                <w:lang w:val="sv-SE" w:eastAsia="sv-SE"/>
              </w:rPr>
              <w:t xml:space="preserve">316         </w:t>
            </w:r>
            <w:r w:rsidRPr="00BD02E6">
              <w:rPr>
                <w:rFonts w:cs="Arial"/>
                <w:noProof/>
                <w:sz w:val="20"/>
                <w:szCs w:val="20"/>
                <w:lang w:val="sv-SE" w:eastAsia="sv-SE"/>
              </w:rPr>
              <w:tab/>
              <w:t xml:space="preserve">Blade                          </w:t>
            </w:r>
            <w:r w:rsidRPr="00BD02E6">
              <w:rPr>
                <w:rFonts w:cs="Arial"/>
                <w:noProof/>
                <w:sz w:val="20"/>
                <w:szCs w:val="20"/>
                <w:lang w:val="sv-SE" w:eastAsia="sv-SE"/>
              </w:rPr>
              <w:tab/>
            </w:r>
            <w:r w:rsidRPr="00BD02E6">
              <w:rPr>
                <w:rFonts w:cs="Arial"/>
                <w:noProof/>
                <w:sz w:val="20"/>
                <w:szCs w:val="20"/>
                <w:lang w:val="sv-SE" w:eastAsia="sv-SE"/>
              </w:rPr>
              <w:tab/>
              <w:t xml:space="preserve">NULL            </w:t>
            </w:r>
            <w:r w:rsidRPr="00BD02E6">
              <w:rPr>
                <w:rFonts w:cs="Arial"/>
                <w:noProof/>
                <w:sz w:val="20"/>
                <w:szCs w:val="20"/>
                <w:lang w:val="sv-SE" w:eastAsia="sv-SE"/>
              </w:rPr>
              <w:tab/>
              <w:t>0,00</w:t>
            </w:r>
          </w:p>
          <w:p w:rsidR="002E024E" w:rsidRPr="00BD02E6" w:rsidRDefault="002E024E" w:rsidP="00642BB3">
            <w:pPr>
              <w:spacing w:before="120" w:after="120" w:line="312" w:lineRule="auto"/>
              <w:rPr>
                <w:rFonts w:cs="Arial"/>
                <w:noProof/>
                <w:sz w:val="20"/>
                <w:szCs w:val="20"/>
                <w:lang w:val="sv-SE" w:eastAsia="sv-SE"/>
              </w:rPr>
            </w:pPr>
            <w:r w:rsidRPr="00BD02E6">
              <w:rPr>
                <w:rFonts w:cs="Arial"/>
                <w:noProof/>
                <w:sz w:val="20"/>
                <w:szCs w:val="20"/>
                <w:lang w:val="sv-SE" w:eastAsia="sv-SE"/>
              </w:rPr>
              <w:t xml:space="preserve">                                             …………</w:t>
            </w:r>
          </w:p>
          <w:p w:rsidR="002E024E" w:rsidRPr="00BD02E6" w:rsidRDefault="002E024E" w:rsidP="00642BB3">
            <w:pPr>
              <w:autoSpaceDE w:val="0"/>
              <w:autoSpaceDN w:val="0"/>
              <w:adjustRightInd w:val="0"/>
              <w:spacing w:before="120" w:after="120" w:line="312" w:lineRule="auto"/>
              <w:rPr>
                <w:rFonts w:cs="Arial"/>
                <w:noProof/>
                <w:sz w:val="20"/>
                <w:szCs w:val="20"/>
                <w:lang w:val="sv-SE" w:eastAsia="sv-SE"/>
              </w:rPr>
            </w:pPr>
            <w:r w:rsidRPr="00BD02E6">
              <w:rPr>
                <w:rFonts w:cs="Arial"/>
                <w:noProof/>
                <w:sz w:val="20"/>
                <w:szCs w:val="20"/>
                <w:lang w:val="sv-SE" w:eastAsia="sv-SE"/>
              </w:rPr>
              <w:t xml:space="preserve">995         </w:t>
            </w:r>
            <w:r w:rsidRPr="00BD02E6">
              <w:rPr>
                <w:rFonts w:cs="Arial"/>
                <w:noProof/>
                <w:sz w:val="20"/>
                <w:szCs w:val="20"/>
                <w:lang w:val="sv-SE" w:eastAsia="sv-SE"/>
              </w:rPr>
              <w:tab/>
              <w:t xml:space="preserve">ML Bottom Bracket              </w:t>
            </w:r>
            <w:r w:rsidRPr="00BD02E6">
              <w:rPr>
                <w:rFonts w:cs="Arial"/>
                <w:noProof/>
                <w:sz w:val="20"/>
                <w:szCs w:val="20"/>
                <w:lang w:val="sv-SE" w:eastAsia="sv-SE"/>
              </w:rPr>
              <w:tab/>
              <w:t xml:space="preserve">NULL            </w:t>
            </w:r>
            <w:r w:rsidRPr="00BD02E6">
              <w:rPr>
                <w:rFonts w:cs="Arial"/>
                <w:noProof/>
                <w:sz w:val="20"/>
                <w:szCs w:val="20"/>
                <w:lang w:val="sv-SE" w:eastAsia="sv-SE"/>
              </w:rPr>
              <w:tab/>
              <w:t>101,24</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996         </w:t>
            </w:r>
            <w:r w:rsidRPr="00BD02E6">
              <w:rPr>
                <w:rFonts w:cs="Arial"/>
                <w:noProof/>
                <w:sz w:val="20"/>
                <w:szCs w:val="20"/>
                <w:lang w:eastAsia="sv-SE"/>
              </w:rPr>
              <w:tab/>
              <w:t xml:space="preserve">HL Bottom Bracket              </w:t>
            </w:r>
            <w:r w:rsidRPr="00BD02E6">
              <w:rPr>
                <w:rFonts w:cs="Arial"/>
                <w:noProof/>
                <w:sz w:val="20"/>
                <w:szCs w:val="20"/>
                <w:lang w:eastAsia="sv-SE"/>
              </w:rPr>
              <w:tab/>
              <w:t xml:space="preserve">NULL            </w:t>
            </w:r>
            <w:r w:rsidRPr="00BD02E6">
              <w:rPr>
                <w:rFonts w:cs="Arial"/>
                <w:noProof/>
                <w:sz w:val="20"/>
                <w:szCs w:val="20"/>
                <w:lang w:eastAsia="sv-SE"/>
              </w:rPr>
              <w:tab/>
              <w:t>121,49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997         </w:t>
            </w:r>
            <w:r w:rsidRPr="00BD02E6">
              <w:rPr>
                <w:rFonts w:cs="Arial"/>
                <w:noProof/>
                <w:sz w:val="20"/>
                <w:szCs w:val="20"/>
                <w:lang w:eastAsia="sv-SE"/>
              </w:rPr>
              <w:tab/>
              <w:t xml:space="preserve">Road-750 Black, 44             </w:t>
            </w:r>
            <w:r w:rsidRPr="00BD02E6">
              <w:rPr>
                <w:rFonts w:cs="Arial"/>
                <w:noProof/>
                <w:sz w:val="20"/>
                <w:szCs w:val="20"/>
                <w:lang w:eastAsia="sv-SE"/>
              </w:rPr>
              <w:tab/>
              <w:t xml:space="preserve">Black           </w:t>
            </w:r>
            <w:r w:rsidRPr="00BD02E6">
              <w:rPr>
                <w:rFonts w:cs="Arial"/>
                <w:noProof/>
                <w:sz w:val="20"/>
                <w:szCs w:val="20"/>
                <w:lang w:eastAsia="sv-SE"/>
              </w:rPr>
              <w:tab/>
              <w:t>539,99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lastRenderedPageBreak/>
              <w:t xml:space="preserve">998         </w:t>
            </w:r>
            <w:r w:rsidRPr="00BD02E6">
              <w:rPr>
                <w:rFonts w:cs="Arial"/>
                <w:noProof/>
                <w:sz w:val="20"/>
                <w:szCs w:val="20"/>
                <w:lang w:eastAsia="sv-SE"/>
              </w:rPr>
              <w:tab/>
              <w:t xml:space="preserve">Road-750 Black, 48             </w:t>
            </w:r>
            <w:r w:rsidRPr="00BD02E6">
              <w:rPr>
                <w:rFonts w:cs="Arial"/>
                <w:noProof/>
                <w:sz w:val="20"/>
                <w:szCs w:val="20"/>
                <w:lang w:eastAsia="sv-SE"/>
              </w:rPr>
              <w:tab/>
              <w:t xml:space="preserve">Black           </w:t>
            </w:r>
            <w:r w:rsidRPr="00BD02E6">
              <w:rPr>
                <w:rFonts w:cs="Arial"/>
                <w:noProof/>
                <w:sz w:val="20"/>
                <w:szCs w:val="20"/>
                <w:lang w:eastAsia="sv-SE"/>
              </w:rPr>
              <w:tab/>
              <w:t>539,99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999        </w:t>
            </w:r>
            <w:r w:rsidRPr="00BD02E6">
              <w:rPr>
                <w:rFonts w:cs="Arial"/>
                <w:noProof/>
                <w:sz w:val="20"/>
                <w:szCs w:val="20"/>
                <w:lang w:eastAsia="sv-SE"/>
              </w:rPr>
              <w:tab/>
              <w:t xml:space="preserve"> Road-750 Black, 52             </w:t>
            </w:r>
            <w:r w:rsidRPr="00BD02E6">
              <w:rPr>
                <w:rFonts w:cs="Arial"/>
                <w:noProof/>
                <w:sz w:val="20"/>
                <w:szCs w:val="20"/>
                <w:lang w:eastAsia="sv-SE"/>
              </w:rPr>
              <w:tab/>
              <w:t xml:space="preserve">Black           </w:t>
            </w:r>
            <w:r w:rsidRPr="00BD02E6">
              <w:rPr>
                <w:rFonts w:cs="Arial"/>
                <w:noProof/>
                <w:sz w:val="20"/>
                <w:szCs w:val="20"/>
                <w:lang w:eastAsia="sv-SE"/>
              </w:rPr>
              <w:tab/>
              <w:t>539,99</w:t>
            </w:r>
          </w:p>
          <w:p w:rsidR="002E024E" w:rsidRPr="00BD02E6" w:rsidRDefault="002E024E" w:rsidP="00642BB3">
            <w:pPr>
              <w:spacing w:before="120" w:after="120" w:line="312" w:lineRule="auto"/>
              <w:rPr>
                <w:rFonts w:cs="Arial"/>
                <w:sz w:val="20"/>
                <w:szCs w:val="20"/>
              </w:rPr>
            </w:pPr>
            <w:r w:rsidRPr="00BD02E6">
              <w:rPr>
                <w:rFonts w:cs="Arial"/>
                <w:noProof/>
                <w:sz w:val="20"/>
                <w:szCs w:val="20"/>
                <w:lang w:eastAsia="sv-SE"/>
              </w:rPr>
              <w:t>(504 row(s) affected)</w:t>
            </w:r>
          </w:p>
        </w:tc>
      </w:tr>
      <w:tr w:rsidR="002E024E" w:rsidRPr="00BD02E6" w:rsidTr="007840D4">
        <w:tc>
          <w:tcPr>
            <w:tcW w:w="1122" w:type="dxa"/>
          </w:tcPr>
          <w:p w:rsidR="002E024E" w:rsidRPr="00BD02E6" w:rsidRDefault="002E024E" w:rsidP="00642BB3">
            <w:pPr>
              <w:pStyle w:val="NoSpacing"/>
              <w:spacing w:before="120" w:after="120" w:line="312" w:lineRule="auto"/>
              <w:rPr>
                <w:rStyle w:val="Strong"/>
                <w:rFonts w:ascii="Arial" w:hAnsi="Arial" w:cs="Arial"/>
                <w:sz w:val="20"/>
                <w:szCs w:val="20"/>
              </w:rPr>
            </w:pPr>
            <w:r w:rsidRPr="00BD02E6">
              <w:rPr>
                <w:rStyle w:val="Strong"/>
                <w:rFonts w:ascii="Arial" w:hAnsi="Arial" w:cs="Arial"/>
                <w:sz w:val="20"/>
                <w:szCs w:val="20"/>
              </w:rPr>
              <w:lastRenderedPageBreak/>
              <w:t>Query 2</w:t>
            </w:r>
          </w:p>
          <w:p w:rsidR="002E024E" w:rsidRPr="00BD02E6" w:rsidRDefault="002E024E" w:rsidP="00642BB3">
            <w:pPr>
              <w:pStyle w:val="NoSpacing"/>
              <w:spacing w:before="120" w:after="120" w:line="312" w:lineRule="auto"/>
              <w:rPr>
                <w:rFonts w:ascii="Arial" w:hAnsi="Arial" w:cs="Arial"/>
                <w:sz w:val="20"/>
                <w:szCs w:val="20"/>
              </w:rPr>
            </w:pPr>
          </w:p>
        </w:tc>
        <w:tc>
          <w:tcPr>
            <w:tcW w:w="8234" w:type="dxa"/>
            <w:gridSpan w:val="3"/>
          </w:tcPr>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 xml:space="preserve">Continue to work with the previous query and exclude those rows that are 0 for the column </w:t>
            </w:r>
            <w:proofErr w:type="spellStart"/>
            <w:r w:rsidRPr="00BD02E6">
              <w:rPr>
                <w:rFonts w:ascii="Arial" w:hAnsi="Arial" w:cs="Arial"/>
                <w:sz w:val="20"/>
                <w:szCs w:val="20"/>
              </w:rPr>
              <w:t>ListPrice</w:t>
            </w:r>
            <w:proofErr w:type="spellEnd"/>
            <w:r w:rsidRPr="00BD02E6">
              <w:rPr>
                <w:rFonts w:ascii="Arial" w:hAnsi="Arial" w:cs="Arial"/>
                <w:sz w:val="20"/>
                <w:szCs w:val="20"/>
              </w:rPr>
              <w:t xml:space="preserve">. Your result set should look something like the following.  </w:t>
            </w:r>
          </w:p>
          <w:p w:rsidR="002E024E" w:rsidRPr="00BD02E6" w:rsidRDefault="002E024E" w:rsidP="00642BB3">
            <w:pPr>
              <w:autoSpaceDE w:val="0"/>
              <w:autoSpaceDN w:val="0"/>
              <w:adjustRightInd w:val="0"/>
              <w:spacing w:before="120" w:after="120" w:line="312" w:lineRule="auto"/>
              <w:rPr>
                <w:rFonts w:cs="Arial"/>
                <w:b/>
                <w:noProof/>
                <w:sz w:val="20"/>
                <w:szCs w:val="20"/>
                <w:lang w:eastAsia="sv-SE"/>
              </w:rPr>
            </w:pPr>
            <w:r w:rsidRPr="00BD02E6">
              <w:rPr>
                <w:rFonts w:cs="Arial"/>
                <w:b/>
                <w:noProof/>
                <w:sz w:val="20"/>
                <w:szCs w:val="20"/>
                <w:lang w:eastAsia="sv-SE"/>
              </w:rPr>
              <w:t xml:space="preserve">ProductID   </w:t>
            </w:r>
            <w:r w:rsidRPr="00BD02E6">
              <w:rPr>
                <w:rFonts w:cs="Arial"/>
                <w:b/>
                <w:noProof/>
                <w:sz w:val="20"/>
                <w:szCs w:val="20"/>
                <w:lang w:eastAsia="sv-SE"/>
              </w:rPr>
              <w:tab/>
              <w:t xml:space="preserve">Name                           </w:t>
            </w:r>
            <w:r w:rsidRPr="00BD02E6">
              <w:rPr>
                <w:rFonts w:cs="Arial"/>
                <w:b/>
                <w:noProof/>
                <w:sz w:val="20"/>
                <w:szCs w:val="20"/>
                <w:lang w:eastAsia="sv-SE"/>
              </w:rPr>
              <w:tab/>
            </w:r>
            <w:r w:rsidRPr="00BD02E6">
              <w:rPr>
                <w:rFonts w:cs="Arial"/>
                <w:b/>
                <w:noProof/>
                <w:sz w:val="20"/>
                <w:szCs w:val="20"/>
                <w:lang w:eastAsia="sv-SE"/>
              </w:rPr>
              <w:tab/>
              <w:t>Color           ListPrice</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 </w:t>
            </w:r>
            <w:r w:rsidRPr="00BD02E6">
              <w:rPr>
                <w:rFonts w:cs="Arial"/>
                <w:noProof/>
                <w:sz w:val="20"/>
                <w:szCs w:val="20"/>
                <w:lang w:eastAsia="sv-SE"/>
              </w:rPr>
              <w:tab/>
              <w:t xml:space="preserve">------------------------------ </w:t>
            </w:r>
            <w:r w:rsidRPr="00BD02E6">
              <w:rPr>
                <w:rFonts w:cs="Arial"/>
                <w:noProof/>
                <w:sz w:val="20"/>
                <w:szCs w:val="20"/>
                <w:lang w:eastAsia="sv-SE"/>
              </w:rPr>
              <w:tab/>
            </w:r>
            <w:r w:rsidRPr="00BD02E6">
              <w:rPr>
                <w:rFonts w:cs="Arial"/>
                <w:noProof/>
                <w:sz w:val="20"/>
                <w:szCs w:val="20"/>
                <w:lang w:eastAsia="sv-SE"/>
              </w:rPr>
              <w:tab/>
              <w:t>--------------- ----------</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514         </w:t>
            </w:r>
            <w:r w:rsidRPr="00BD02E6">
              <w:rPr>
                <w:rFonts w:cs="Arial"/>
                <w:noProof/>
                <w:sz w:val="20"/>
                <w:szCs w:val="20"/>
                <w:lang w:eastAsia="sv-SE"/>
              </w:rPr>
              <w:tab/>
              <w:t xml:space="preserve">LL Mountain Seat Assembly      </w:t>
            </w:r>
            <w:r w:rsidRPr="00BD02E6">
              <w:rPr>
                <w:rFonts w:cs="Arial"/>
                <w:noProof/>
                <w:sz w:val="20"/>
                <w:szCs w:val="20"/>
                <w:lang w:eastAsia="sv-SE"/>
              </w:rPr>
              <w:tab/>
              <w:t>NULL            133,34</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515         </w:t>
            </w:r>
            <w:r w:rsidRPr="00BD02E6">
              <w:rPr>
                <w:rFonts w:cs="Arial"/>
                <w:noProof/>
                <w:sz w:val="20"/>
                <w:szCs w:val="20"/>
                <w:lang w:eastAsia="sv-SE"/>
              </w:rPr>
              <w:tab/>
              <w:t xml:space="preserve">ML Mountain Seat Assembly      </w:t>
            </w:r>
            <w:r w:rsidRPr="00BD02E6">
              <w:rPr>
                <w:rFonts w:cs="Arial"/>
                <w:noProof/>
                <w:sz w:val="20"/>
                <w:szCs w:val="20"/>
                <w:lang w:eastAsia="sv-SE"/>
              </w:rPr>
              <w:tab/>
              <w:t>NULL            147,14</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516         </w:t>
            </w:r>
            <w:r w:rsidRPr="00BD02E6">
              <w:rPr>
                <w:rFonts w:cs="Arial"/>
                <w:noProof/>
                <w:sz w:val="20"/>
                <w:szCs w:val="20"/>
                <w:lang w:eastAsia="sv-SE"/>
              </w:rPr>
              <w:tab/>
              <w:t xml:space="preserve">HL Mountain Seat Assembly      </w:t>
            </w:r>
            <w:r w:rsidRPr="00BD02E6">
              <w:rPr>
                <w:rFonts w:cs="Arial"/>
                <w:noProof/>
                <w:sz w:val="20"/>
                <w:szCs w:val="20"/>
                <w:lang w:eastAsia="sv-SE"/>
              </w:rPr>
              <w:tab/>
              <w:t>NULL            196,92</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517         </w:t>
            </w:r>
            <w:r w:rsidRPr="00BD02E6">
              <w:rPr>
                <w:rFonts w:cs="Arial"/>
                <w:noProof/>
                <w:sz w:val="20"/>
                <w:szCs w:val="20"/>
                <w:lang w:eastAsia="sv-SE"/>
              </w:rPr>
              <w:tab/>
              <w:t xml:space="preserve">LL Road Seat Assembly          </w:t>
            </w:r>
            <w:r w:rsidRPr="00BD02E6">
              <w:rPr>
                <w:rFonts w:cs="Arial"/>
                <w:noProof/>
                <w:sz w:val="20"/>
                <w:szCs w:val="20"/>
                <w:lang w:eastAsia="sv-SE"/>
              </w:rPr>
              <w:tab/>
              <w:t>NULL            133,34</w:t>
            </w:r>
          </w:p>
          <w:p w:rsidR="002E024E" w:rsidRPr="00BD02E6" w:rsidRDefault="002E024E" w:rsidP="00642BB3">
            <w:pPr>
              <w:spacing w:before="120" w:after="120" w:line="312" w:lineRule="auto"/>
              <w:rPr>
                <w:rFonts w:cs="Arial"/>
                <w:sz w:val="20"/>
                <w:szCs w:val="20"/>
                <w:lang w:eastAsia="sv-SE"/>
              </w:rPr>
            </w:pPr>
            <w:r w:rsidRPr="00BD02E6">
              <w:rPr>
                <w:rFonts w:cs="Arial"/>
                <w:noProof/>
                <w:sz w:val="20"/>
                <w:szCs w:val="20"/>
                <w:lang w:eastAsia="sv-SE"/>
              </w:rPr>
              <w:t xml:space="preserve">518         </w:t>
            </w:r>
            <w:r w:rsidRPr="00BD02E6">
              <w:rPr>
                <w:rFonts w:cs="Arial"/>
                <w:noProof/>
                <w:sz w:val="20"/>
                <w:szCs w:val="20"/>
                <w:lang w:eastAsia="sv-SE"/>
              </w:rPr>
              <w:tab/>
              <w:t xml:space="preserve">ML Road Seat Assembly          </w:t>
            </w:r>
            <w:r w:rsidRPr="00BD02E6">
              <w:rPr>
                <w:rFonts w:cs="Arial"/>
                <w:noProof/>
                <w:sz w:val="20"/>
                <w:szCs w:val="20"/>
                <w:lang w:eastAsia="sv-SE"/>
              </w:rPr>
              <w:tab/>
              <w:t>NULL            147,14</w:t>
            </w:r>
          </w:p>
          <w:p w:rsidR="002E024E" w:rsidRPr="00BD02E6" w:rsidRDefault="002E024E" w:rsidP="00642BB3">
            <w:pPr>
              <w:spacing w:before="120" w:after="120" w:line="312" w:lineRule="auto"/>
              <w:rPr>
                <w:rFonts w:cs="Arial"/>
                <w:sz w:val="20"/>
                <w:szCs w:val="20"/>
                <w:lang w:eastAsia="sv-SE"/>
              </w:rPr>
            </w:pPr>
            <w:r w:rsidRPr="00BD02E6">
              <w:rPr>
                <w:rFonts w:cs="Arial"/>
                <w:sz w:val="20"/>
                <w:szCs w:val="20"/>
                <w:lang w:eastAsia="sv-SE"/>
              </w:rPr>
              <w:t xml:space="preserve">                              …………</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997         </w:t>
            </w:r>
            <w:r w:rsidRPr="00BD02E6">
              <w:rPr>
                <w:rFonts w:cs="Arial"/>
                <w:noProof/>
                <w:sz w:val="20"/>
                <w:szCs w:val="20"/>
                <w:lang w:eastAsia="sv-SE"/>
              </w:rPr>
              <w:tab/>
              <w:t xml:space="preserve">Road-750 Black, 44             </w:t>
            </w:r>
            <w:r w:rsidRPr="00BD02E6">
              <w:rPr>
                <w:rFonts w:cs="Arial"/>
                <w:noProof/>
                <w:sz w:val="20"/>
                <w:szCs w:val="20"/>
                <w:lang w:eastAsia="sv-SE"/>
              </w:rPr>
              <w:tab/>
            </w:r>
            <w:r w:rsidRPr="00BD02E6">
              <w:rPr>
                <w:rFonts w:cs="Arial"/>
                <w:noProof/>
                <w:sz w:val="20"/>
                <w:szCs w:val="20"/>
                <w:lang w:eastAsia="sv-SE"/>
              </w:rPr>
              <w:tab/>
              <w:t>Black           539,99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998         </w:t>
            </w:r>
            <w:r w:rsidRPr="00BD02E6">
              <w:rPr>
                <w:rFonts w:cs="Arial"/>
                <w:noProof/>
                <w:sz w:val="20"/>
                <w:szCs w:val="20"/>
                <w:lang w:eastAsia="sv-SE"/>
              </w:rPr>
              <w:tab/>
              <w:t xml:space="preserve">Road-750 Black, 48             </w:t>
            </w:r>
            <w:r w:rsidRPr="00BD02E6">
              <w:rPr>
                <w:rFonts w:cs="Arial"/>
                <w:noProof/>
                <w:sz w:val="20"/>
                <w:szCs w:val="20"/>
                <w:lang w:eastAsia="sv-SE"/>
              </w:rPr>
              <w:tab/>
            </w:r>
            <w:r w:rsidRPr="00BD02E6">
              <w:rPr>
                <w:rFonts w:cs="Arial"/>
                <w:noProof/>
                <w:sz w:val="20"/>
                <w:szCs w:val="20"/>
                <w:lang w:eastAsia="sv-SE"/>
              </w:rPr>
              <w:tab/>
              <w:t>Black           539,99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999         </w:t>
            </w:r>
            <w:r w:rsidRPr="00BD02E6">
              <w:rPr>
                <w:rFonts w:cs="Arial"/>
                <w:noProof/>
                <w:sz w:val="20"/>
                <w:szCs w:val="20"/>
                <w:lang w:eastAsia="sv-SE"/>
              </w:rPr>
              <w:tab/>
              <w:t xml:space="preserve">Road-750 Black, 52             </w:t>
            </w:r>
            <w:r w:rsidRPr="00BD02E6">
              <w:rPr>
                <w:rFonts w:cs="Arial"/>
                <w:noProof/>
                <w:sz w:val="20"/>
                <w:szCs w:val="20"/>
                <w:lang w:eastAsia="sv-SE"/>
              </w:rPr>
              <w:tab/>
            </w:r>
            <w:r w:rsidRPr="00BD02E6">
              <w:rPr>
                <w:rFonts w:cs="Arial"/>
                <w:noProof/>
                <w:sz w:val="20"/>
                <w:szCs w:val="20"/>
                <w:lang w:eastAsia="sv-SE"/>
              </w:rPr>
              <w:tab/>
              <w:t>Black           539,99</w:t>
            </w:r>
          </w:p>
          <w:p w:rsidR="002E024E" w:rsidRPr="00BD02E6" w:rsidRDefault="002E024E" w:rsidP="00642BB3">
            <w:pPr>
              <w:spacing w:before="120" w:after="120" w:line="312" w:lineRule="auto"/>
              <w:rPr>
                <w:rFonts w:cs="Arial"/>
                <w:sz w:val="20"/>
                <w:szCs w:val="20"/>
              </w:rPr>
            </w:pPr>
            <w:r w:rsidRPr="00BD02E6">
              <w:rPr>
                <w:rFonts w:cs="Arial"/>
                <w:noProof/>
                <w:sz w:val="20"/>
                <w:szCs w:val="20"/>
                <w:lang w:eastAsia="sv-SE"/>
              </w:rPr>
              <w:t>(304 row(s) affected)</w:t>
            </w:r>
          </w:p>
        </w:tc>
      </w:tr>
      <w:tr w:rsidR="002E024E" w:rsidRPr="00BD02E6" w:rsidTr="007840D4">
        <w:tc>
          <w:tcPr>
            <w:tcW w:w="1122" w:type="dxa"/>
          </w:tcPr>
          <w:p w:rsidR="002E024E" w:rsidRPr="00BD02E6" w:rsidRDefault="002E024E" w:rsidP="00642BB3">
            <w:pPr>
              <w:pStyle w:val="NoSpacing"/>
              <w:spacing w:before="120" w:after="120" w:line="312" w:lineRule="auto"/>
              <w:rPr>
                <w:rStyle w:val="Strong"/>
                <w:rFonts w:ascii="Arial" w:hAnsi="Arial" w:cs="Arial"/>
                <w:sz w:val="20"/>
                <w:szCs w:val="20"/>
              </w:rPr>
            </w:pPr>
            <w:r w:rsidRPr="00BD02E6">
              <w:rPr>
                <w:rStyle w:val="Strong"/>
                <w:rFonts w:ascii="Arial" w:hAnsi="Arial" w:cs="Arial"/>
                <w:sz w:val="20"/>
                <w:szCs w:val="20"/>
              </w:rPr>
              <w:t>Query 3</w:t>
            </w:r>
          </w:p>
          <w:p w:rsidR="002E024E" w:rsidRPr="00BD02E6" w:rsidRDefault="002E024E" w:rsidP="00642BB3">
            <w:pPr>
              <w:pStyle w:val="NoSpacing"/>
              <w:spacing w:before="120" w:after="120" w:line="312" w:lineRule="auto"/>
              <w:rPr>
                <w:rFonts w:ascii="Arial" w:hAnsi="Arial" w:cs="Arial"/>
                <w:sz w:val="20"/>
                <w:szCs w:val="20"/>
              </w:rPr>
            </w:pPr>
          </w:p>
        </w:tc>
        <w:tc>
          <w:tcPr>
            <w:tcW w:w="8234" w:type="dxa"/>
            <w:gridSpan w:val="3"/>
          </w:tcPr>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 xml:space="preserve">Use the same query, but this time you just want to see the rows that are NULL for the Color column. Your result set should look something like the following.  </w:t>
            </w:r>
          </w:p>
          <w:p w:rsidR="002E024E" w:rsidRPr="00BD02E6" w:rsidRDefault="002E024E" w:rsidP="00642BB3">
            <w:pPr>
              <w:autoSpaceDE w:val="0"/>
              <w:autoSpaceDN w:val="0"/>
              <w:adjustRightInd w:val="0"/>
              <w:spacing w:before="120" w:after="120" w:line="312" w:lineRule="auto"/>
              <w:rPr>
                <w:rFonts w:cs="Arial"/>
                <w:b/>
                <w:noProof/>
                <w:sz w:val="20"/>
                <w:szCs w:val="20"/>
                <w:lang w:eastAsia="sv-SE"/>
              </w:rPr>
            </w:pPr>
            <w:r w:rsidRPr="00BD02E6">
              <w:rPr>
                <w:rFonts w:cs="Arial"/>
                <w:b/>
                <w:noProof/>
                <w:sz w:val="20"/>
                <w:szCs w:val="20"/>
                <w:lang w:eastAsia="sv-SE"/>
              </w:rPr>
              <w:t xml:space="preserve">ProductID   </w:t>
            </w:r>
            <w:r w:rsidRPr="00BD02E6">
              <w:rPr>
                <w:rFonts w:cs="Arial"/>
                <w:b/>
                <w:noProof/>
                <w:sz w:val="20"/>
                <w:szCs w:val="20"/>
                <w:lang w:eastAsia="sv-SE"/>
              </w:rPr>
              <w:tab/>
            </w:r>
            <w:r w:rsidRPr="00BD02E6">
              <w:rPr>
                <w:rFonts w:cs="Arial"/>
                <w:b/>
                <w:noProof/>
                <w:sz w:val="20"/>
                <w:szCs w:val="20"/>
                <w:lang w:eastAsia="sv-SE"/>
              </w:rPr>
              <w:tab/>
              <w:t xml:space="preserve">Name                           </w:t>
            </w:r>
            <w:r w:rsidRPr="00BD02E6">
              <w:rPr>
                <w:rFonts w:cs="Arial"/>
                <w:b/>
                <w:noProof/>
                <w:sz w:val="20"/>
                <w:szCs w:val="20"/>
                <w:lang w:eastAsia="sv-SE"/>
              </w:rPr>
              <w:tab/>
              <w:t>Color           ListPrice</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 </w:t>
            </w:r>
            <w:r w:rsidRPr="00BD02E6">
              <w:rPr>
                <w:rFonts w:cs="Arial"/>
                <w:noProof/>
                <w:sz w:val="20"/>
                <w:szCs w:val="20"/>
                <w:lang w:eastAsia="sv-SE"/>
              </w:rPr>
              <w:tab/>
            </w:r>
            <w:r w:rsidRPr="00BD02E6">
              <w:rPr>
                <w:rFonts w:cs="Arial"/>
                <w:noProof/>
                <w:sz w:val="20"/>
                <w:szCs w:val="20"/>
                <w:lang w:eastAsia="sv-SE"/>
              </w:rPr>
              <w:tab/>
              <w:t>------------------------------ -</w:t>
            </w:r>
            <w:r w:rsidRPr="00BD02E6">
              <w:rPr>
                <w:rFonts w:cs="Arial"/>
                <w:noProof/>
                <w:sz w:val="20"/>
                <w:szCs w:val="20"/>
                <w:lang w:eastAsia="sv-SE"/>
              </w:rPr>
              <w:tab/>
              <w:t>-------------- -----------</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1           </w:t>
            </w:r>
            <w:r w:rsidRPr="00BD02E6">
              <w:rPr>
                <w:rFonts w:cs="Arial"/>
                <w:noProof/>
                <w:sz w:val="20"/>
                <w:szCs w:val="20"/>
                <w:lang w:eastAsia="sv-SE"/>
              </w:rPr>
              <w:tab/>
            </w:r>
            <w:r w:rsidRPr="00BD02E6">
              <w:rPr>
                <w:rFonts w:cs="Arial"/>
                <w:noProof/>
                <w:sz w:val="20"/>
                <w:szCs w:val="20"/>
                <w:lang w:eastAsia="sv-SE"/>
              </w:rPr>
              <w:tab/>
              <w:t xml:space="preserve">Adjustable Race                </w:t>
            </w:r>
            <w:r w:rsidRPr="00BD02E6">
              <w:rPr>
                <w:rFonts w:cs="Arial"/>
                <w:noProof/>
                <w:sz w:val="20"/>
                <w:szCs w:val="20"/>
                <w:lang w:eastAsia="sv-SE"/>
              </w:rPr>
              <w:tab/>
              <w:t>NULL            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2           </w:t>
            </w:r>
            <w:r w:rsidRPr="00BD02E6">
              <w:rPr>
                <w:rFonts w:cs="Arial"/>
                <w:noProof/>
                <w:sz w:val="20"/>
                <w:szCs w:val="20"/>
                <w:lang w:eastAsia="sv-SE"/>
              </w:rPr>
              <w:tab/>
            </w:r>
            <w:r w:rsidRPr="00BD02E6">
              <w:rPr>
                <w:rFonts w:cs="Arial"/>
                <w:noProof/>
                <w:sz w:val="20"/>
                <w:szCs w:val="20"/>
                <w:lang w:eastAsia="sv-SE"/>
              </w:rPr>
              <w:tab/>
              <w:t xml:space="preserve">Bearing Ball                   </w:t>
            </w:r>
            <w:r w:rsidRPr="00BD02E6">
              <w:rPr>
                <w:rFonts w:cs="Arial"/>
                <w:noProof/>
                <w:sz w:val="20"/>
                <w:szCs w:val="20"/>
                <w:lang w:eastAsia="sv-SE"/>
              </w:rPr>
              <w:tab/>
              <w:t>NULL            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3           </w:t>
            </w:r>
            <w:r w:rsidRPr="00BD02E6">
              <w:rPr>
                <w:rFonts w:cs="Arial"/>
                <w:noProof/>
                <w:sz w:val="20"/>
                <w:szCs w:val="20"/>
                <w:lang w:eastAsia="sv-SE"/>
              </w:rPr>
              <w:tab/>
            </w:r>
            <w:r w:rsidRPr="00BD02E6">
              <w:rPr>
                <w:rFonts w:cs="Arial"/>
                <w:noProof/>
                <w:sz w:val="20"/>
                <w:szCs w:val="20"/>
                <w:lang w:eastAsia="sv-SE"/>
              </w:rPr>
              <w:tab/>
              <w:t xml:space="preserve">BB Ball Bearing                </w:t>
            </w:r>
            <w:r w:rsidRPr="00BD02E6">
              <w:rPr>
                <w:rFonts w:cs="Arial"/>
                <w:noProof/>
                <w:sz w:val="20"/>
                <w:szCs w:val="20"/>
                <w:lang w:eastAsia="sv-SE"/>
              </w:rPr>
              <w:tab/>
              <w:t>NULL            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4           </w:t>
            </w:r>
            <w:r w:rsidRPr="00BD02E6">
              <w:rPr>
                <w:rFonts w:cs="Arial"/>
                <w:noProof/>
                <w:sz w:val="20"/>
                <w:szCs w:val="20"/>
                <w:lang w:eastAsia="sv-SE"/>
              </w:rPr>
              <w:tab/>
            </w:r>
            <w:r w:rsidRPr="00BD02E6">
              <w:rPr>
                <w:rFonts w:cs="Arial"/>
                <w:noProof/>
                <w:sz w:val="20"/>
                <w:szCs w:val="20"/>
                <w:lang w:eastAsia="sv-SE"/>
              </w:rPr>
              <w:tab/>
              <w:t xml:space="preserve">Headset Ball Bearings          </w:t>
            </w:r>
            <w:r w:rsidRPr="00BD02E6">
              <w:rPr>
                <w:rFonts w:cs="Arial"/>
                <w:noProof/>
                <w:sz w:val="20"/>
                <w:szCs w:val="20"/>
                <w:lang w:eastAsia="sv-SE"/>
              </w:rPr>
              <w:tab/>
              <w:t>NULL            0,00</w:t>
            </w:r>
          </w:p>
          <w:p w:rsidR="002E024E" w:rsidRPr="00BD02E6" w:rsidRDefault="002E024E" w:rsidP="00642BB3">
            <w:pPr>
              <w:spacing w:before="120" w:after="120" w:line="312" w:lineRule="auto"/>
              <w:rPr>
                <w:rFonts w:cs="Arial"/>
                <w:sz w:val="20"/>
                <w:szCs w:val="20"/>
                <w:lang w:val="sv-SE" w:eastAsia="sv-SE"/>
              </w:rPr>
            </w:pPr>
            <w:r w:rsidRPr="00BD02E6">
              <w:rPr>
                <w:rFonts w:cs="Arial"/>
                <w:noProof/>
                <w:sz w:val="20"/>
                <w:szCs w:val="20"/>
                <w:lang w:val="sv-SE" w:eastAsia="sv-SE"/>
              </w:rPr>
              <w:t xml:space="preserve">316        </w:t>
            </w:r>
            <w:r w:rsidRPr="00BD02E6">
              <w:rPr>
                <w:rFonts w:cs="Arial"/>
                <w:noProof/>
                <w:sz w:val="20"/>
                <w:szCs w:val="20"/>
                <w:lang w:val="sv-SE" w:eastAsia="sv-SE"/>
              </w:rPr>
              <w:tab/>
            </w:r>
            <w:r w:rsidRPr="00BD02E6">
              <w:rPr>
                <w:rFonts w:cs="Arial"/>
                <w:noProof/>
                <w:sz w:val="20"/>
                <w:szCs w:val="20"/>
                <w:lang w:val="sv-SE" w:eastAsia="sv-SE"/>
              </w:rPr>
              <w:tab/>
              <w:t xml:space="preserve"> Blade                          </w:t>
            </w:r>
            <w:r w:rsidRPr="00BD02E6">
              <w:rPr>
                <w:rFonts w:cs="Arial"/>
                <w:noProof/>
                <w:sz w:val="20"/>
                <w:szCs w:val="20"/>
                <w:lang w:val="sv-SE" w:eastAsia="sv-SE"/>
              </w:rPr>
              <w:tab/>
              <w:t>NULL            0,00</w:t>
            </w:r>
          </w:p>
          <w:p w:rsidR="002E024E" w:rsidRPr="00BD02E6" w:rsidRDefault="002E024E" w:rsidP="00642BB3">
            <w:pPr>
              <w:spacing w:before="120" w:after="120" w:line="312" w:lineRule="auto"/>
              <w:rPr>
                <w:rFonts w:cs="Arial"/>
                <w:sz w:val="20"/>
                <w:szCs w:val="20"/>
                <w:lang w:val="sv-SE" w:eastAsia="sv-SE"/>
              </w:rPr>
            </w:pPr>
            <w:r w:rsidRPr="00BD02E6">
              <w:rPr>
                <w:rFonts w:cs="Arial"/>
                <w:sz w:val="20"/>
                <w:szCs w:val="20"/>
                <w:lang w:val="sv-SE" w:eastAsia="sv-SE"/>
              </w:rPr>
              <w:t xml:space="preserve">                             </w:t>
            </w:r>
            <w:r w:rsidRPr="00BD02E6">
              <w:rPr>
                <w:rFonts w:cs="Arial"/>
                <w:sz w:val="20"/>
                <w:szCs w:val="20"/>
                <w:lang w:val="sv-SE" w:eastAsia="sv-SE"/>
              </w:rPr>
              <w:tab/>
              <w:t>………</w:t>
            </w:r>
          </w:p>
          <w:p w:rsidR="002E024E" w:rsidRPr="00BD02E6" w:rsidRDefault="002E024E" w:rsidP="00642BB3">
            <w:pPr>
              <w:autoSpaceDE w:val="0"/>
              <w:autoSpaceDN w:val="0"/>
              <w:adjustRightInd w:val="0"/>
              <w:spacing w:before="120" w:after="120" w:line="312" w:lineRule="auto"/>
              <w:rPr>
                <w:rFonts w:cs="Arial"/>
                <w:noProof/>
                <w:sz w:val="20"/>
                <w:szCs w:val="20"/>
                <w:lang w:val="sv-SE" w:eastAsia="sv-SE"/>
              </w:rPr>
            </w:pPr>
            <w:r w:rsidRPr="00BD02E6">
              <w:rPr>
                <w:rFonts w:cs="Arial"/>
                <w:noProof/>
                <w:sz w:val="20"/>
                <w:szCs w:val="20"/>
                <w:lang w:val="sv-SE" w:eastAsia="sv-SE"/>
              </w:rPr>
              <w:t xml:space="preserve">947         </w:t>
            </w:r>
            <w:r w:rsidRPr="00BD02E6">
              <w:rPr>
                <w:rFonts w:cs="Arial"/>
                <w:noProof/>
                <w:sz w:val="20"/>
                <w:szCs w:val="20"/>
                <w:lang w:val="sv-SE" w:eastAsia="sv-SE"/>
              </w:rPr>
              <w:tab/>
            </w:r>
            <w:r w:rsidRPr="00BD02E6">
              <w:rPr>
                <w:rFonts w:cs="Arial"/>
                <w:noProof/>
                <w:sz w:val="20"/>
                <w:szCs w:val="20"/>
                <w:lang w:val="sv-SE" w:eastAsia="sv-SE"/>
              </w:rPr>
              <w:tab/>
              <w:t>HL Touring Handlebars          NULL            91,57</w:t>
            </w:r>
          </w:p>
          <w:p w:rsidR="002E024E" w:rsidRPr="00BD02E6" w:rsidRDefault="002E024E" w:rsidP="00642BB3">
            <w:pPr>
              <w:autoSpaceDE w:val="0"/>
              <w:autoSpaceDN w:val="0"/>
              <w:adjustRightInd w:val="0"/>
              <w:spacing w:before="120" w:after="120" w:line="312" w:lineRule="auto"/>
              <w:rPr>
                <w:rFonts w:cs="Arial"/>
                <w:noProof/>
                <w:sz w:val="20"/>
                <w:szCs w:val="20"/>
                <w:lang w:val="sv-SE" w:eastAsia="sv-SE"/>
              </w:rPr>
            </w:pPr>
            <w:r w:rsidRPr="00BD02E6">
              <w:rPr>
                <w:rFonts w:cs="Arial"/>
                <w:noProof/>
                <w:sz w:val="20"/>
                <w:szCs w:val="20"/>
                <w:lang w:val="sv-SE" w:eastAsia="sv-SE"/>
              </w:rPr>
              <w:t xml:space="preserve">994         </w:t>
            </w:r>
            <w:r w:rsidRPr="00BD02E6">
              <w:rPr>
                <w:rFonts w:cs="Arial"/>
                <w:noProof/>
                <w:sz w:val="20"/>
                <w:szCs w:val="20"/>
                <w:lang w:val="sv-SE" w:eastAsia="sv-SE"/>
              </w:rPr>
              <w:tab/>
            </w:r>
            <w:r w:rsidRPr="00BD02E6">
              <w:rPr>
                <w:rFonts w:cs="Arial"/>
                <w:noProof/>
                <w:sz w:val="20"/>
                <w:szCs w:val="20"/>
                <w:lang w:val="sv-SE" w:eastAsia="sv-SE"/>
              </w:rPr>
              <w:tab/>
              <w:t xml:space="preserve">LL Bottom Bracket              </w:t>
            </w:r>
            <w:r w:rsidRPr="00BD02E6">
              <w:rPr>
                <w:rFonts w:cs="Arial"/>
                <w:noProof/>
                <w:sz w:val="20"/>
                <w:szCs w:val="20"/>
                <w:lang w:val="sv-SE" w:eastAsia="sv-SE"/>
              </w:rPr>
              <w:tab/>
              <w:t>NULL            53,99</w:t>
            </w:r>
          </w:p>
          <w:p w:rsidR="002E024E" w:rsidRPr="00BD02E6" w:rsidRDefault="002E024E" w:rsidP="00642BB3">
            <w:pPr>
              <w:autoSpaceDE w:val="0"/>
              <w:autoSpaceDN w:val="0"/>
              <w:adjustRightInd w:val="0"/>
              <w:spacing w:before="120" w:after="120" w:line="312" w:lineRule="auto"/>
              <w:rPr>
                <w:rFonts w:cs="Arial"/>
                <w:noProof/>
                <w:sz w:val="20"/>
                <w:szCs w:val="20"/>
                <w:lang w:val="sv-SE" w:eastAsia="sv-SE"/>
              </w:rPr>
            </w:pPr>
            <w:r w:rsidRPr="00BD02E6">
              <w:rPr>
                <w:rFonts w:cs="Arial"/>
                <w:noProof/>
                <w:sz w:val="20"/>
                <w:szCs w:val="20"/>
                <w:lang w:val="sv-SE" w:eastAsia="sv-SE"/>
              </w:rPr>
              <w:t xml:space="preserve">995         </w:t>
            </w:r>
            <w:r w:rsidRPr="00BD02E6">
              <w:rPr>
                <w:rFonts w:cs="Arial"/>
                <w:noProof/>
                <w:sz w:val="20"/>
                <w:szCs w:val="20"/>
                <w:lang w:val="sv-SE" w:eastAsia="sv-SE"/>
              </w:rPr>
              <w:tab/>
            </w:r>
            <w:r w:rsidRPr="00BD02E6">
              <w:rPr>
                <w:rFonts w:cs="Arial"/>
                <w:noProof/>
                <w:sz w:val="20"/>
                <w:szCs w:val="20"/>
                <w:lang w:val="sv-SE" w:eastAsia="sv-SE"/>
              </w:rPr>
              <w:tab/>
              <w:t xml:space="preserve">ML Bottom Bracket              </w:t>
            </w:r>
            <w:r w:rsidRPr="00BD02E6">
              <w:rPr>
                <w:rFonts w:cs="Arial"/>
                <w:noProof/>
                <w:sz w:val="20"/>
                <w:szCs w:val="20"/>
                <w:lang w:val="sv-SE" w:eastAsia="sv-SE"/>
              </w:rPr>
              <w:tab/>
              <w:t>NULL            101,24</w:t>
            </w:r>
          </w:p>
          <w:p w:rsidR="002E024E" w:rsidRPr="00BD02E6" w:rsidRDefault="002E024E" w:rsidP="00642BB3">
            <w:pPr>
              <w:autoSpaceDE w:val="0"/>
              <w:autoSpaceDN w:val="0"/>
              <w:adjustRightInd w:val="0"/>
              <w:spacing w:before="120" w:after="120" w:line="312" w:lineRule="auto"/>
              <w:rPr>
                <w:rFonts w:cs="Arial"/>
                <w:noProof/>
                <w:sz w:val="20"/>
                <w:szCs w:val="20"/>
                <w:lang w:val="sv-SE" w:eastAsia="sv-SE"/>
              </w:rPr>
            </w:pPr>
            <w:r w:rsidRPr="00BD02E6">
              <w:rPr>
                <w:rFonts w:cs="Arial"/>
                <w:noProof/>
                <w:sz w:val="20"/>
                <w:szCs w:val="20"/>
                <w:lang w:val="sv-SE" w:eastAsia="sv-SE"/>
              </w:rPr>
              <w:t xml:space="preserve">996         </w:t>
            </w:r>
            <w:r w:rsidRPr="00BD02E6">
              <w:rPr>
                <w:rFonts w:cs="Arial"/>
                <w:noProof/>
                <w:sz w:val="20"/>
                <w:szCs w:val="20"/>
                <w:lang w:val="sv-SE" w:eastAsia="sv-SE"/>
              </w:rPr>
              <w:tab/>
              <w:t xml:space="preserve">HL Bottom Bracket             </w:t>
            </w:r>
            <w:r w:rsidRPr="00BD02E6">
              <w:rPr>
                <w:rFonts w:cs="Arial"/>
                <w:noProof/>
                <w:sz w:val="20"/>
                <w:szCs w:val="20"/>
                <w:lang w:val="sv-SE" w:eastAsia="sv-SE"/>
              </w:rPr>
              <w:tab/>
              <w:t xml:space="preserve"> </w:t>
            </w:r>
            <w:r w:rsidRPr="00BD02E6">
              <w:rPr>
                <w:rFonts w:cs="Arial"/>
                <w:noProof/>
                <w:sz w:val="20"/>
                <w:szCs w:val="20"/>
                <w:lang w:val="sv-SE" w:eastAsia="sv-SE"/>
              </w:rPr>
              <w:tab/>
              <w:t>NULL            121,49</w:t>
            </w:r>
          </w:p>
          <w:p w:rsidR="002E024E" w:rsidRPr="00BD02E6" w:rsidRDefault="002E024E" w:rsidP="00642BB3">
            <w:pPr>
              <w:pStyle w:val="NoSpacing"/>
              <w:spacing w:before="120" w:after="120" w:line="312" w:lineRule="auto"/>
              <w:rPr>
                <w:rFonts w:ascii="Arial" w:hAnsi="Arial" w:cs="Arial"/>
                <w:sz w:val="20"/>
                <w:szCs w:val="20"/>
              </w:rPr>
            </w:pPr>
            <w:r w:rsidRPr="00BD02E6">
              <w:rPr>
                <w:rFonts w:ascii="Arial" w:hAnsi="Arial" w:cs="Arial"/>
                <w:noProof/>
                <w:sz w:val="20"/>
                <w:szCs w:val="20"/>
                <w:lang w:eastAsia="sv-SE"/>
              </w:rPr>
              <w:t>(248 row(s) affected)</w:t>
            </w:r>
          </w:p>
        </w:tc>
      </w:tr>
      <w:tr w:rsidR="002E024E" w:rsidRPr="00BD02E6" w:rsidTr="007840D4">
        <w:tc>
          <w:tcPr>
            <w:tcW w:w="1122" w:type="dxa"/>
          </w:tcPr>
          <w:p w:rsidR="002E024E" w:rsidRPr="00BD02E6" w:rsidRDefault="002E024E" w:rsidP="00642BB3">
            <w:pPr>
              <w:pStyle w:val="NoSpacing"/>
              <w:spacing w:before="120" w:after="120" w:line="312" w:lineRule="auto"/>
              <w:rPr>
                <w:rStyle w:val="Strong"/>
                <w:rFonts w:ascii="Arial" w:hAnsi="Arial" w:cs="Arial"/>
                <w:sz w:val="20"/>
                <w:szCs w:val="20"/>
              </w:rPr>
            </w:pPr>
            <w:r w:rsidRPr="00BD02E6">
              <w:rPr>
                <w:rStyle w:val="Strong"/>
                <w:rFonts w:ascii="Arial" w:hAnsi="Arial" w:cs="Arial"/>
                <w:sz w:val="20"/>
                <w:szCs w:val="20"/>
              </w:rPr>
              <w:t>Query 4</w:t>
            </w:r>
          </w:p>
          <w:p w:rsidR="002E024E" w:rsidRPr="00BD02E6" w:rsidRDefault="002E024E" w:rsidP="00642BB3">
            <w:pPr>
              <w:pStyle w:val="NoSpacing"/>
              <w:spacing w:before="120" w:after="120" w:line="312" w:lineRule="auto"/>
              <w:rPr>
                <w:rFonts w:ascii="Arial" w:hAnsi="Arial" w:cs="Arial"/>
                <w:sz w:val="20"/>
                <w:szCs w:val="20"/>
              </w:rPr>
            </w:pPr>
          </w:p>
        </w:tc>
        <w:tc>
          <w:tcPr>
            <w:tcW w:w="8234" w:type="dxa"/>
            <w:gridSpan w:val="3"/>
          </w:tcPr>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 xml:space="preserve">Use the same query, but this time you just want to see the rows that </w:t>
            </w:r>
            <w:r w:rsidRPr="00BD02E6">
              <w:rPr>
                <w:rFonts w:ascii="Arial" w:hAnsi="Arial" w:cs="Arial"/>
                <w:i/>
                <w:sz w:val="20"/>
                <w:szCs w:val="20"/>
              </w:rPr>
              <w:t>are not</w:t>
            </w:r>
            <w:r w:rsidRPr="00BD02E6">
              <w:rPr>
                <w:rFonts w:ascii="Arial" w:hAnsi="Arial" w:cs="Arial"/>
                <w:sz w:val="20"/>
                <w:szCs w:val="20"/>
              </w:rPr>
              <w:t xml:space="preserve"> NULL for the Color column. Your result set should look something like the following.  </w:t>
            </w:r>
          </w:p>
          <w:p w:rsidR="002E024E" w:rsidRPr="00BD02E6" w:rsidRDefault="002E024E" w:rsidP="00642BB3">
            <w:pPr>
              <w:autoSpaceDE w:val="0"/>
              <w:autoSpaceDN w:val="0"/>
              <w:adjustRightInd w:val="0"/>
              <w:spacing w:before="120" w:after="120" w:line="312" w:lineRule="auto"/>
              <w:rPr>
                <w:rFonts w:cs="Arial"/>
                <w:b/>
                <w:noProof/>
                <w:sz w:val="20"/>
                <w:szCs w:val="20"/>
                <w:lang w:eastAsia="sv-SE"/>
              </w:rPr>
            </w:pPr>
            <w:r w:rsidRPr="00BD02E6">
              <w:rPr>
                <w:rFonts w:cs="Arial"/>
                <w:b/>
                <w:noProof/>
                <w:sz w:val="20"/>
                <w:szCs w:val="20"/>
                <w:lang w:eastAsia="sv-SE"/>
              </w:rPr>
              <w:lastRenderedPageBreak/>
              <w:t xml:space="preserve">ProductID   </w:t>
            </w:r>
            <w:r w:rsidRPr="00BD02E6">
              <w:rPr>
                <w:rFonts w:cs="Arial"/>
                <w:b/>
                <w:noProof/>
                <w:sz w:val="20"/>
                <w:szCs w:val="20"/>
                <w:lang w:eastAsia="sv-SE"/>
              </w:rPr>
              <w:tab/>
            </w:r>
            <w:r w:rsidRPr="00BD02E6">
              <w:rPr>
                <w:rFonts w:cs="Arial"/>
                <w:b/>
                <w:noProof/>
                <w:sz w:val="20"/>
                <w:szCs w:val="20"/>
                <w:lang w:eastAsia="sv-SE"/>
              </w:rPr>
              <w:tab/>
              <w:t xml:space="preserve">Name                           </w:t>
            </w:r>
            <w:r w:rsidRPr="00BD02E6">
              <w:rPr>
                <w:rFonts w:cs="Arial"/>
                <w:b/>
                <w:noProof/>
                <w:sz w:val="20"/>
                <w:szCs w:val="20"/>
                <w:lang w:eastAsia="sv-SE"/>
              </w:rPr>
              <w:tab/>
              <w:t>Color           ListPrice</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 </w:t>
            </w:r>
            <w:r w:rsidRPr="00BD02E6">
              <w:rPr>
                <w:rFonts w:cs="Arial"/>
                <w:noProof/>
                <w:sz w:val="20"/>
                <w:szCs w:val="20"/>
                <w:lang w:eastAsia="sv-SE"/>
              </w:rPr>
              <w:tab/>
            </w:r>
            <w:r w:rsidRPr="00BD02E6">
              <w:rPr>
                <w:rFonts w:cs="Arial"/>
                <w:noProof/>
                <w:sz w:val="20"/>
                <w:szCs w:val="20"/>
                <w:lang w:eastAsia="sv-SE"/>
              </w:rPr>
              <w:tab/>
              <w:t xml:space="preserve">------------------------------ </w:t>
            </w:r>
            <w:r w:rsidRPr="00BD02E6">
              <w:rPr>
                <w:rFonts w:cs="Arial"/>
                <w:noProof/>
                <w:sz w:val="20"/>
                <w:szCs w:val="20"/>
                <w:lang w:eastAsia="sv-SE"/>
              </w:rPr>
              <w:tab/>
              <w:t>--------------- -----------</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317         </w:t>
            </w:r>
            <w:r w:rsidRPr="00BD02E6">
              <w:rPr>
                <w:rFonts w:cs="Arial"/>
                <w:noProof/>
                <w:sz w:val="20"/>
                <w:szCs w:val="20"/>
                <w:lang w:eastAsia="sv-SE"/>
              </w:rPr>
              <w:tab/>
            </w:r>
            <w:r w:rsidRPr="00BD02E6">
              <w:rPr>
                <w:rFonts w:cs="Arial"/>
                <w:noProof/>
                <w:sz w:val="20"/>
                <w:szCs w:val="20"/>
                <w:lang w:eastAsia="sv-SE"/>
              </w:rPr>
              <w:tab/>
              <w:t xml:space="preserve">LL Crankarm                    </w:t>
            </w:r>
            <w:r w:rsidRPr="00BD02E6">
              <w:rPr>
                <w:rFonts w:cs="Arial"/>
                <w:noProof/>
                <w:sz w:val="20"/>
                <w:szCs w:val="20"/>
                <w:lang w:eastAsia="sv-SE"/>
              </w:rPr>
              <w:tab/>
              <w:t>Black           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318         </w:t>
            </w:r>
            <w:r w:rsidRPr="00BD02E6">
              <w:rPr>
                <w:rFonts w:cs="Arial"/>
                <w:noProof/>
                <w:sz w:val="20"/>
                <w:szCs w:val="20"/>
                <w:lang w:eastAsia="sv-SE"/>
              </w:rPr>
              <w:tab/>
            </w:r>
            <w:r w:rsidRPr="00BD02E6">
              <w:rPr>
                <w:rFonts w:cs="Arial"/>
                <w:noProof/>
                <w:sz w:val="20"/>
                <w:szCs w:val="20"/>
                <w:lang w:eastAsia="sv-SE"/>
              </w:rPr>
              <w:tab/>
              <w:t xml:space="preserve">ML Crankarm                    </w:t>
            </w:r>
            <w:r w:rsidRPr="00BD02E6">
              <w:rPr>
                <w:rFonts w:cs="Arial"/>
                <w:noProof/>
                <w:sz w:val="20"/>
                <w:szCs w:val="20"/>
                <w:lang w:eastAsia="sv-SE"/>
              </w:rPr>
              <w:tab/>
              <w:t>Black           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319         </w:t>
            </w:r>
            <w:r w:rsidRPr="00BD02E6">
              <w:rPr>
                <w:rFonts w:cs="Arial"/>
                <w:noProof/>
                <w:sz w:val="20"/>
                <w:szCs w:val="20"/>
                <w:lang w:eastAsia="sv-SE"/>
              </w:rPr>
              <w:tab/>
            </w:r>
            <w:r w:rsidRPr="00BD02E6">
              <w:rPr>
                <w:rFonts w:cs="Arial"/>
                <w:noProof/>
                <w:sz w:val="20"/>
                <w:szCs w:val="20"/>
                <w:lang w:eastAsia="sv-SE"/>
              </w:rPr>
              <w:tab/>
              <w:t xml:space="preserve">HL Crankarm                    </w:t>
            </w:r>
            <w:r w:rsidRPr="00BD02E6">
              <w:rPr>
                <w:rFonts w:cs="Arial"/>
                <w:noProof/>
                <w:sz w:val="20"/>
                <w:szCs w:val="20"/>
                <w:lang w:eastAsia="sv-SE"/>
              </w:rPr>
              <w:tab/>
              <w:t>Black           0,00</w:t>
            </w:r>
          </w:p>
          <w:p w:rsidR="002E024E" w:rsidRPr="00BD02E6" w:rsidRDefault="002E024E" w:rsidP="00642BB3">
            <w:pPr>
              <w:spacing w:before="120" w:after="120" w:line="312" w:lineRule="auto"/>
              <w:rPr>
                <w:rFonts w:cs="Arial"/>
                <w:sz w:val="20"/>
                <w:szCs w:val="20"/>
                <w:lang w:eastAsia="sv-SE"/>
              </w:rPr>
            </w:pPr>
            <w:r w:rsidRPr="00BD02E6">
              <w:rPr>
                <w:rFonts w:cs="Arial"/>
                <w:noProof/>
                <w:sz w:val="20"/>
                <w:szCs w:val="20"/>
                <w:lang w:eastAsia="sv-SE"/>
              </w:rPr>
              <w:t xml:space="preserve">320         </w:t>
            </w:r>
            <w:r w:rsidRPr="00BD02E6">
              <w:rPr>
                <w:rFonts w:cs="Arial"/>
                <w:noProof/>
                <w:sz w:val="20"/>
                <w:szCs w:val="20"/>
                <w:lang w:eastAsia="sv-SE"/>
              </w:rPr>
              <w:tab/>
            </w:r>
            <w:r w:rsidRPr="00BD02E6">
              <w:rPr>
                <w:rFonts w:cs="Arial"/>
                <w:noProof/>
                <w:sz w:val="20"/>
                <w:szCs w:val="20"/>
                <w:lang w:eastAsia="sv-SE"/>
              </w:rPr>
              <w:tab/>
              <w:t xml:space="preserve">Chainring Bolts                </w:t>
            </w:r>
            <w:r w:rsidRPr="00BD02E6">
              <w:rPr>
                <w:rFonts w:cs="Arial"/>
                <w:noProof/>
                <w:sz w:val="20"/>
                <w:szCs w:val="20"/>
                <w:lang w:eastAsia="sv-SE"/>
              </w:rPr>
              <w:tab/>
              <w:t>Silver          0,00</w:t>
            </w:r>
          </w:p>
          <w:p w:rsidR="002E024E" w:rsidRPr="00BD02E6" w:rsidRDefault="002E024E" w:rsidP="00642BB3">
            <w:pPr>
              <w:spacing w:before="120" w:after="120" w:line="312" w:lineRule="auto"/>
              <w:rPr>
                <w:rFonts w:cs="Arial"/>
                <w:sz w:val="20"/>
                <w:szCs w:val="20"/>
                <w:lang w:eastAsia="sv-SE"/>
              </w:rPr>
            </w:pPr>
            <w:r w:rsidRPr="00BD02E6">
              <w:rPr>
                <w:rFonts w:cs="Arial"/>
                <w:sz w:val="20"/>
                <w:szCs w:val="20"/>
                <w:lang w:eastAsia="sv-SE"/>
              </w:rPr>
              <w:t xml:space="preserve">                   ………</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992         </w:t>
            </w:r>
            <w:r w:rsidRPr="00BD02E6">
              <w:rPr>
                <w:rFonts w:cs="Arial"/>
                <w:noProof/>
                <w:sz w:val="20"/>
                <w:szCs w:val="20"/>
                <w:lang w:eastAsia="sv-SE"/>
              </w:rPr>
              <w:tab/>
            </w:r>
            <w:r w:rsidRPr="00BD02E6">
              <w:rPr>
                <w:rFonts w:cs="Arial"/>
                <w:noProof/>
                <w:sz w:val="20"/>
                <w:szCs w:val="20"/>
                <w:lang w:eastAsia="sv-SE"/>
              </w:rPr>
              <w:tab/>
              <w:t>Mountain-500 Black, 48         Black           539,99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993         </w:t>
            </w:r>
            <w:r w:rsidRPr="00BD02E6">
              <w:rPr>
                <w:rFonts w:cs="Arial"/>
                <w:noProof/>
                <w:sz w:val="20"/>
                <w:szCs w:val="20"/>
                <w:lang w:eastAsia="sv-SE"/>
              </w:rPr>
              <w:tab/>
            </w:r>
            <w:r w:rsidRPr="00BD02E6">
              <w:rPr>
                <w:rFonts w:cs="Arial"/>
                <w:noProof/>
                <w:sz w:val="20"/>
                <w:szCs w:val="20"/>
                <w:lang w:eastAsia="sv-SE"/>
              </w:rPr>
              <w:tab/>
              <w:t>Mountain-500 Black, 52         Black           539,99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997         </w:t>
            </w:r>
            <w:r w:rsidRPr="00BD02E6">
              <w:rPr>
                <w:rFonts w:cs="Arial"/>
                <w:noProof/>
                <w:sz w:val="20"/>
                <w:szCs w:val="20"/>
                <w:lang w:eastAsia="sv-SE"/>
              </w:rPr>
              <w:tab/>
            </w:r>
            <w:r w:rsidRPr="00BD02E6">
              <w:rPr>
                <w:rFonts w:cs="Arial"/>
                <w:noProof/>
                <w:sz w:val="20"/>
                <w:szCs w:val="20"/>
                <w:lang w:eastAsia="sv-SE"/>
              </w:rPr>
              <w:tab/>
              <w:t xml:space="preserve">Road-750 Black, 44             </w:t>
            </w:r>
            <w:r w:rsidRPr="00BD02E6">
              <w:rPr>
                <w:rFonts w:cs="Arial"/>
                <w:noProof/>
                <w:sz w:val="20"/>
                <w:szCs w:val="20"/>
                <w:lang w:eastAsia="sv-SE"/>
              </w:rPr>
              <w:tab/>
              <w:t>Black           539,99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998         </w:t>
            </w:r>
            <w:r w:rsidRPr="00BD02E6">
              <w:rPr>
                <w:rFonts w:cs="Arial"/>
                <w:noProof/>
                <w:sz w:val="20"/>
                <w:szCs w:val="20"/>
                <w:lang w:eastAsia="sv-SE"/>
              </w:rPr>
              <w:tab/>
              <w:t xml:space="preserve">Road-750 Black, 48             </w:t>
            </w:r>
            <w:r w:rsidRPr="00BD02E6">
              <w:rPr>
                <w:rFonts w:cs="Arial"/>
                <w:noProof/>
                <w:sz w:val="20"/>
                <w:szCs w:val="20"/>
                <w:lang w:eastAsia="sv-SE"/>
              </w:rPr>
              <w:tab/>
            </w:r>
            <w:r w:rsidRPr="00BD02E6">
              <w:rPr>
                <w:rFonts w:cs="Arial"/>
                <w:noProof/>
                <w:sz w:val="20"/>
                <w:szCs w:val="20"/>
                <w:lang w:eastAsia="sv-SE"/>
              </w:rPr>
              <w:tab/>
              <w:t>Black           539,99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999         </w:t>
            </w:r>
            <w:r w:rsidRPr="00BD02E6">
              <w:rPr>
                <w:rFonts w:cs="Arial"/>
                <w:noProof/>
                <w:sz w:val="20"/>
                <w:szCs w:val="20"/>
                <w:lang w:eastAsia="sv-SE"/>
              </w:rPr>
              <w:tab/>
              <w:t xml:space="preserve">Road-750 Black, 52             </w:t>
            </w:r>
            <w:r w:rsidRPr="00BD02E6">
              <w:rPr>
                <w:rFonts w:cs="Arial"/>
                <w:noProof/>
                <w:sz w:val="20"/>
                <w:szCs w:val="20"/>
                <w:lang w:eastAsia="sv-SE"/>
              </w:rPr>
              <w:tab/>
            </w:r>
            <w:r w:rsidRPr="00BD02E6">
              <w:rPr>
                <w:rFonts w:cs="Arial"/>
                <w:noProof/>
                <w:sz w:val="20"/>
                <w:szCs w:val="20"/>
                <w:lang w:eastAsia="sv-SE"/>
              </w:rPr>
              <w:tab/>
              <w:t>Black           539,99</w:t>
            </w:r>
          </w:p>
          <w:p w:rsidR="002E024E" w:rsidRPr="00BD02E6" w:rsidRDefault="002E024E" w:rsidP="00642BB3">
            <w:pPr>
              <w:pStyle w:val="NoSpacing"/>
              <w:spacing w:before="120" w:after="120" w:line="312" w:lineRule="auto"/>
              <w:rPr>
                <w:rFonts w:ascii="Arial" w:hAnsi="Arial" w:cs="Arial"/>
                <w:sz w:val="20"/>
                <w:szCs w:val="20"/>
              </w:rPr>
            </w:pPr>
            <w:r w:rsidRPr="00BD02E6">
              <w:rPr>
                <w:rFonts w:ascii="Arial" w:hAnsi="Arial" w:cs="Arial"/>
                <w:noProof/>
                <w:sz w:val="20"/>
                <w:szCs w:val="20"/>
                <w:lang w:eastAsia="sv-SE"/>
              </w:rPr>
              <w:t>(256 row(s) affected)</w:t>
            </w:r>
          </w:p>
        </w:tc>
      </w:tr>
      <w:tr w:rsidR="002E024E" w:rsidRPr="00BD02E6" w:rsidTr="007840D4">
        <w:tc>
          <w:tcPr>
            <w:tcW w:w="1122" w:type="dxa"/>
          </w:tcPr>
          <w:p w:rsidR="002E024E" w:rsidRPr="00BD02E6" w:rsidRDefault="002E024E" w:rsidP="00642BB3">
            <w:pPr>
              <w:pStyle w:val="NoSpacing"/>
              <w:spacing w:before="120" w:after="120" w:line="312" w:lineRule="auto"/>
              <w:rPr>
                <w:rStyle w:val="Strong"/>
                <w:rFonts w:ascii="Arial" w:hAnsi="Arial" w:cs="Arial"/>
                <w:sz w:val="20"/>
                <w:szCs w:val="20"/>
              </w:rPr>
            </w:pPr>
            <w:r w:rsidRPr="00BD02E6">
              <w:rPr>
                <w:rStyle w:val="Strong"/>
                <w:rFonts w:ascii="Arial" w:hAnsi="Arial" w:cs="Arial"/>
                <w:sz w:val="20"/>
                <w:szCs w:val="20"/>
              </w:rPr>
              <w:lastRenderedPageBreak/>
              <w:t>Query 5</w:t>
            </w:r>
          </w:p>
          <w:p w:rsidR="002E024E" w:rsidRPr="00BD02E6" w:rsidRDefault="002E024E" w:rsidP="00642BB3">
            <w:pPr>
              <w:pStyle w:val="NoSpacing"/>
              <w:spacing w:before="120" w:after="120" w:line="312" w:lineRule="auto"/>
              <w:rPr>
                <w:rFonts w:ascii="Arial" w:hAnsi="Arial" w:cs="Arial"/>
                <w:sz w:val="20"/>
                <w:szCs w:val="20"/>
              </w:rPr>
            </w:pPr>
          </w:p>
        </w:tc>
        <w:tc>
          <w:tcPr>
            <w:tcW w:w="8234" w:type="dxa"/>
            <w:gridSpan w:val="3"/>
          </w:tcPr>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 xml:space="preserve">Now, combine two search arguments in the query you have been working with. You just want to see the rows that </w:t>
            </w:r>
            <w:r w:rsidRPr="00BD02E6">
              <w:rPr>
                <w:rFonts w:ascii="Arial" w:hAnsi="Arial" w:cs="Arial"/>
                <w:i/>
                <w:sz w:val="20"/>
                <w:szCs w:val="20"/>
              </w:rPr>
              <w:t>are not</w:t>
            </w:r>
            <w:r w:rsidRPr="00BD02E6">
              <w:rPr>
                <w:rFonts w:ascii="Arial" w:hAnsi="Arial" w:cs="Arial"/>
                <w:sz w:val="20"/>
                <w:szCs w:val="20"/>
              </w:rPr>
              <w:t xml:space="preserve"> NULL for the column Color, and the column </w:t>
            </w:r>
            <w:proofErr w:type="spellStart"/>
            <w:r w:rsidRPr="00BD02E6">
              <w:rPr>
                <w:rFonts w:ascii="Arial" w:hAnsi="Arial" w:cs="Arial"/>
                <w:sz w:val="20"/>
                <w:szCs w:val="20"/>
              </w:rPr>
              <w:t>ListPricehas</w:t>
            </w:r>
            <w:proofErr w:type="spellEnd"/>
            <w:r w:rsidRPr="00BD02E6">
              <w:rPr>
                <w:rFonts w:ascii="Arial" w:hAnsi="Arial" w:cs="Arial"/>
                <w:sz w:val="20"/>
                <w:szCs w:val="20"/>
              </w:rPr>
              <w:t xml:space="preserve"> a value greater than zero. Your result set should look something like the following.  </w:t>
            </w:r>
          </w:p>
          <w:p w:rsidR="002E024E" w:rsidRPr="00BD02E6" w:rsidRDefault="002E024E" w:rsidP="00642BB3">
            <w:pPr>
              <w:autoSpaceDE w:val="0"/>
              <w:autoSpaceDN w:val="0"/>
              <w:adjustRightInd w:val="0"/>
              <w:spacing w:before="120" w:after="120" w:line="312" w:lineRule="auto"/>
              <w:rPr>
                <w:rFonts w:cs="Arial"/>
                <w:b/>
                <w:noProof/>
                <w:sz w:val="20"/>
                <w:szCs w:val="20"/>
                <w:lang w:eastAsia="sv-SE"/>
              </w:rPr>
            </w:pPr>
            <w:r w:rsidRPr="00BD02E6">
              <w:rPr>
                <w:rFonts w:cs="Arial"/>
                <w:b/>
                <w:noProof/>
                <w:sz w:val="20"/>
                <w:szCs w:val="20"/>
                <w:lang w:eastAsia="sv-SE"/>
              </w:rPr>
              <w:t xml:space="preserve">ProductID   </w:t>
            </w:r>
            <w:r w:rsidRPr="00BD02E6">
              <w:rPr>
                <w:rFonts w:cs="Arial"/>
                <w:b/>
                <w:noProof/>
                <w:sz w:val="20"/>
                <w:szCs w:val="20"/>
                <w:lang w:eastAsia="sv-SE"/>
              </w:rPr>
              <w:tab/>
            </w:r>
            <w:r w:rsidRPr="00BD02E6">
              <w:rPr>
                <w:rFonts w:cs="Arial"/>
                <w:b/>
                <w:noProof/>
                <w:sz w:val="20"/>
                <w:szCs w:val="20"/>
                <w:lang w:eastAsia="sv-SE"/>
              </w:rPr>
              <w:tab/>
              <w:t xml:space="preserve">Name                           </w:t>
            </w:r>
            <w:r w:rsidRPr="00BD02E6">
              <w:rPr>
                <w:rFonts w:cs="Arial"/>
                <w:b/>
                <w:noProof/>
                <w:sz w:val="20"/>
                <w:szCs w:val="20"/>
                <w:lang w:eastAsia="sv-SE"/>
              </w:rPr>
              <w:tab/>
            </w:r>
            <w:r w:rsidRPr="00BD02E6">
              <w:rPr>
                <w:rFonts w:cs="Arial"/>
                <w:b/>
                <w:noProof/>
                <w:sz w:val="20"/>
                <w:szCs w:val="20"/>
                <w:lang w:eastAsia="sv-SE"/>
              </w:rPr>
              <w:tab/>
              <w:t>Color           ListPrice</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 </w:t>
            </w:r>
            <w:r w:rsidRPr="00BD02E6">
              <w:rPr>
                <w:rFonts w:cs="Arial"/>
                <w:noProof/>
                <w:sz w:val="20"/>
                <w:szCs w:val="20"/>
                <w:lang w:eastAsia="sv-SE"/>
              </w:rPr>
              <w:tab/>
            </w:r>
            <w:r w:rsidRPr="00BD02E6">
              <w:rPr>
                <w:rFonts w:cs="Arial"/>
                <w:noProof/>
                <w:sz w:val="20"/>
                <w:szCs w:val="20"/>
                <w:lang w:eastAsia="sv-SE"/>
              </w:rPr>
              <w:tab/>
              <w:t xml:space="preserve">------------------------------ </w:t>
            </w:r>
            <w:r w:rsidRPr="00BD02E6">
              <w:rPr>
                <w:rFonts w:cs="Arial"/>
                <w:noProof/>
                <w:sz w:val="20"/>
                <w:szCs w:val="20"/>
                <w:lang w:eastAsia="sv-SE"/>
              </w:rPr>
              <w:tab/>
            </w:r>
            <w:r w:rsidRPr="00BD02E6">
              <w:rPr>
                <w:rFonts w:cs="Arial"/>
                <w:noProof/>
                <w:sz w:val="20"/>
                <w:szCs w:val="20"/>
                <w:lang w:eastAsia="sv-SE"/>
              </w:rPr>
              <w:tab/>
              <w:t>--------------- ----------</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680         </w:t>
            </w:r>
            <w:r w:rsidRPr="00BD02E6">
              <w:rPr>
                <w:rFonts w:cs="Arial"/>
                <w:noProof/>
                <w:sz w:val="20"/>
                <w:szCs w:val="20"/>
                <w:lang w:eastAsia="sv-SE"/>
              </w:rPr>
              <w:tab/>
            </w:r>
            <w:r w:rsidRPr="00BD02E6">
              <w:rPr>
                <w:rFonts w:cs="Arial"/>
                <w:noProof/>
                <w:sz w:val="20"/>
                <w:szCs w:val="20"/>
                <w:lang w:eastAsia="sv-SE"/>
              </w:rPr>
              <w:tab/>
              <w:t xml:space="preserve">HL Road Frame - Black, 58      </w:t>
            </w:r>
            <w:r w:rsidRPr="00BD02E6">
              <w:rPr>
                <w:rFonts w:cs="Arial"/>
                <w:noProof/>
                <w:sz w:val="20"/>
                <w:szCs w:val="20"/>
                <w:lang w:eastAsia="sv-SE"/>
              </w:rPr>
              <w:tab/>
              <w:t>Black           1431,50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706         </w:t>
            </w:r>
            <w:r w:rsidRPr="00BD02E6">
              <w:rPr>
                <w:rFonts w:cs="Arial"/>
                <w:noProof/>
                <w:sz w:val="20"/>
                <w:szCs w:val="20"/>
                <w:lang w:eastAsia="sv-SE"/>
              </w:rPr>
              <w:tab/>
            </w:r>
            <w:r w:rsidRPr="00BD02E6">
              <w:rPr>
                <w:rFonts w:cs="Arial"/>
                <w:noProof/>
                <w:sz w:val="20"/>
                <w:szCs w:val="20"/>
                <w:lang w:eastAsia="sv-SE"/>
              </w:rPr>
              <w:tab/>
              <w:t xml:space="preserve">HL Road Frame - Red, 58        </w:t>
            </w:r>
            <w:r w:rsidRPr="00BD02E6">
              <w:rPr>
                <w:rFonts w:cs="Arial"/>
                <w:noProof/>
                <w:sz w:val="20"/>
                <w:szCs w:val="20"/>
                <w:lang w:eastAsia="sv-SE"/>
              </w:rPr>
              <w:tab/>
              <w:t>Red             1431,50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707         </w:t>
            </w:r>
            <w:r w:rsidRPr="00BD02E6">
              <w:rPr>
                <w:rFonts w:cs="Arial"/>
                <w:noProof/>
                <w:sz w:val="20"/>
                <w:szCs w:val="20"/>
                <w:lang w:eastAsia="sv-SE"/>
              </w:rPr>
              <w:tab/>
            </w:r>
            <w:r w:rsidRPr="00BD02E6">
              <w:rPr>
                <w:rFonts w:cs="Arial"/>
                <w:noProof/>
                <w:sz w:val="20"/>
                <w:szCs w:val="20"/>
                <w:lang w:eastAsia="sv-SE"/>
              </w:rPr>
              <w:tab/>
              <w:t xml:space="preserve">Sport-100 Helmet, Red          </w:t>
            </w:r>
            <w:r w:rsidRPr="00BD02E6">
              <w:rPr>
                <w:rFonts w:cs="Arial"/>
                <w:noProof/>
                <w:sz w:val="20"/>
                <w:szCs w:val="20"/>
                <w:lang w:eastAsia="sv-SE"/>
              </w:rPr>
              <w:tab/>
            </w:r>
            <w:r w:rsidRPr="00BD02E6">
              <w:rPr>
                <w:rFonts w:cs="Arial"/>
                <w:noProof/>
                <w:sz w:val="20"/>
                <w:szCs w:val="20"/>
                <w:lang w:eastAsia="sv-SE"/>
              </w:rPr>
              <w:tab/>
              <w:t>Red             34,99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708         </w:t>
            </w:r>
            <w:r w:rsidRPr="00BD02E6">
              <w:rPr>
                <w:rFonts w:cs="Arial"/>
                <w:noProof/>
                <w:sz w:val="20"/>
                <w:szCs w:val="20"/>
                <w:lang w:eastAsia="sv-SE"/>
              </w:rPr>
              <w:tab/>
            </w:r>
            <w:r w:rsidRPr="00BD02E6">
              <w:rPr>
                <w:rFonts w:cs="Arial"/>
                <w:noProof/>
                <w:sz w:val="20"/>
                <w:szCs w:val="20"/>
                <w:lang w:eastAsia="sv-SE"/>
              </w:rPr>
              <w:tab/>
              <w:t xml:space="preserve">Sport-100 Helmet, Black        </w:t>
            </w:r>
            <w:r w:rsidRPr="00BD02E6">
              <w:rPr>
                <w:rFonts w:cs="Arial"/>
                <w:noProof/>
                <w:sz w:val="20"/>
                <w:szCs w:val="20"/>
                <w:lang w:eastAsia="sv-SE"/>
              </w:rPr>
              <w:tab/>
            </w:r>
            <w:r w:rsidRPr="00BD02E6">
              <w:rPr>
                <w:rFonts w:cs="Arial"/>
                <w:noProof/>
                <w:sz w:val="20"/>
                <w:szCs w:val="20"/>
                <w:lang w:eastAsia="sv-SE"/>
              </w:rPr>
              <w:tab/>
              <w:t>Black           34,99</w:t>
            </w:r>
          </w:p>
          <w:p w:rsidR="002E024E" w:rsidRPr="00BD02E6" w:rsidRDefault="002E024E" w:rsidP="00642BB3">
            <w:pPr>
              <w:spacing w:before="120" w:after="120" w:line="312" w:lineRule="auto"/>
              <w:rPr>
                <w:rFonts w:cs="Arial"/>
                <w:sz w:val="20"/>
                <w:szCs w:val="20"/>
                <w:lang w:eastAsia="sv-SE"/>
              </w:rPr>
            </w:pPr>
            <w:r w:rsidRPr="00BD02E6">
              <w:rPr>
                <w:rFonts w:cs="Arial"/>
                <w:sz w:val="20"/>
                <w:szCs w:val="20"/>
                <w:lang w:eastAsia="sv-SE"/>
              </w:rPr>
              <w:t xml:space="preserve">                          ………</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993         </w:t>
            </w:r>
            <w:r w:rsidRPr="00BD02E6">
              <w:rPr>
                <w:rFonts w:cs="Arial"/>
                <w:noProof/>
                <w:sz w:val="20"/>
                <w:szCs w:val="20"/>
                <w:lang w:eastAsia="sv-SE"/>
              </w:rPr>
              <w:tab/>
            </w:r>
            <w:r w:rsidRPr="00BD02E6">
              <w:rPr>
                <w:rFonts w:cs="Arial"/>
                <w:noProof/>
                <w:sz w:val="20"/>
                <w:szCs w:val="20"/>
                <w:lang w:eastAsia="sv-SE"/>
              </w:rPr>
              <w:tab/>
              <w:t xml:space="preserve">Mountain-500 Black, 52         </w:t>
            </w:r>
            <w:r w:rsidRPr="00BD02E6">
              <w:rPr>
                <w:rFonts w:cs="Arial"/>
                <w:noProof/>
                <w:sz w:val="20"/>
                <w:szCs w:val="20"/>
                <w:lang w:eastAsia="sv-SE"/>
              </w:rPr>
              <w:tab/>
            </w:r>
            <w:r w:rsidRPr="00BD02E6">
              <w:rPr>
                <w:rFonts w:cs="Arial"/>
                <w:noProof/>
                <w:sz w:val="20"/>
                <w:szCs w:val="20"/>
                <w:lang w:eastAsia="sv-SE"/>
              </w:rPr>
              <w:tab/>
              <w:t>Black           539,99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997         </w:t>
            </w:r>
            <w:r w:rsidRPr="00BD02E6">
              <w:rPr>
                <w:rFonts w:cs="Arial"/>
                <w:noProof/>
                <w:sz w:val="20"/>
                <w:szCs w:val="20"/>
                <w:lang w:eastAsia="sv-SE"/>
              </w:rPr>
              <w:tab/>
            </w:r>
            <w:r w:rsidRPr="00BD02E6">
              <w:rPr>
                <w:rFonts w:cs="Arial"/>
                <w:noProof/>
                <w:sz w:val="20"/>
                <w:szCs w:val="20"/>
                <w:lang w:eastAsia="sv-SE"/>
              </w:rPr>
              <w:tab/>
              <w:t xml:space="preserve">Road-750 Black, 44             </w:t>
            </w:r>
            <w:r w:rsidRPr="00BD02E6">
              <w:rPr>
                <w:rFonts w:cs="Arial"/>
                <w:noProof/>
                <w:sz w:val="20"/>
                <w:szCs w:val="20"/>
                <w:lang w:eastAsia="sv-SE"/>
              </w:rPr>
              <w:tab/>
            </w:r>
            <w:r w:rsidRPr="00BD02E6">
              <w:rPr>
                <w:rFonts w:cs="Arial"/>
                <w:noProof/>
                <w:sz w:val="20"/>
                <w:szCs w:val="20"/>
                <w:lang w:eastAsia="sv-SE"/>
              </w:rPr>
              <w:tab/>
              <w:t>Black           539,99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998         </w:t>
            </w:r>
            <w:r w:rsidRPr="00BD02E6">
              <w:rPr>
                <w:rFonts w:cs="Arial"/>
                <w:noProof/>
                <w:sz w:val="20"/>
                <w:szCs w:val="20"/>
                <w:lang w:eastAsia="sv-SE"/>
              </w:rPr>
              <w:tab/>
            </w:r>
            <w:r w:rsidRPr="00BD02E6">
              <w:rPr>
                <w:rFonts w:cs="Arial"/>
                <w:noProof/>
                <w:sz w:val="20"/>
                <w:szCs w:val="20"/>
                <w:lang w:eastAsia="sv-SE"/>
              </w:rPr>
              <w:tab/>
              <w:t xml:space="preserve">Road-750 Black, 48             </w:t>
            </w:r>
            <w:r w:rsidRPr="00BD02E6">
              <w:rPr>
                <w:rFonts w:cs="Arial"/>
                <w:noProof/>
                <w:sz w:val="20"/>
                <w:szCs w:val="20"/>
                <w:lang w:eastAsia="sv-SE"/>
              </w:rPr>
              <w:tab/>
            </w:r>
            <w:r w:rsidRPr="00BD02E6">
              <w:rPr>
                <w:rFonts w:cs="Arial"/>
                <w:noProof/>
                <w:sz w:val="20"/>
                <w:szCs w:val="20"/>
                <w:lang w:eastAsia="sv-SE"/>
              </w:rPr>
              <w:tab/>
              <w:t>Black           539,99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999         </w:t>
            </w:r>
            <w:r w:rsidRPr="00BD02E6">
              <w:rPr>
                <w:rFonts w:cs="Arial"/>
                <w:noProof/>
                <w:sz w:val="20"/>
                <w:szCs w:val="20"/>
                <w:lang w:eastAsia="sv-SE"/>
              </w:rPr>
              <w:tab/>
            </w:r>
            <w:r w:rsidRPr="00BD02E6">
              <w:rPr>
                <w:rFonts w:cs="Arial"/>
                <w:noProof/>
                <w:sz w:val="20"/>
                <w:szCs w:val="20"/>
                <w:lang w:eastAsia="sv-SE"/>
              </w:rPr>
              <w:tab/>
              <w:t xml:space="preserve">Road-750 Black, 52             </w:t>
            </w:r>
            <w:r w:rsidRPr="00BD02E6">
              <w:rPr>
                <w:rFonts w:cs="Arial"/>
                <w:noProof/>
                <w:sz w:val="20"/>
                <w:szCs w:val="20"/>
                <w:lang w:eastAsia="sv-SE"/>
              </w:rPr>
              <w:tab/>
            </w:r>
            <w:r w:rsidRPr="00BD02E6">
              <w:rPr>
                <w:rFonts w:cs="Arial"/>
                <w:noProof/>
                <w:sz w:val="20"/>
                <w:szCs w:val="20"/>
                <w:lang w:eastAsia="sv-SE"/>
              </w:rPr>
              <w:tab/>
              <w:t>Black           539,99</w:t>
            </w:r>
          </w:p>
          <w:p w:rsidR="002E024E" w:rsidRPr="00BD02E6" w:rsidRDefault="002E024E" w:rsidP="00642BB3">
            <w:pPr>
              <w:spacing w:before="120" w:after="120" w:line="312" w:lineRule="auto"/>
              <w:rPr>
                <w:rFonts w:cs="Arial"/>
                <w:sz w:val="20"/>
                <w:szCs w:val="20"/>
                <w:lang w:eastAsia="sv-SE"/>
              </w:rPr>
            </w:pPr>
            <w:r w:rsidRPr="00BD02E6">
              <w:rPr>
                <w:rFonts w:cs="Arial"/>
                <w:noProof/>
                <w:sz w:val="20"/>
                <w:szCs w:val="20"/>
                <w:lang w:eastAsia="sv-SE"/>
              </w:rPr>
              <w:t>(245 row(s) affected)</w:t>
            </w:r>
          </w:p>
        </w:tc>
      </w:tr>
      <w:tr w:rsidR="002E024E" w:rsidRPr="00BD02E6" w:rsidTr="007840D4">
        <w:tc>
          <w:tcPr>
            <w:tcW w:w="1122" w:type="dxa"/>
          </w:tcPr>
          <w:p w:rsidR="002E024E" w:rsidRPr="00BD02E6" w:rsidRDefault="002E024E" w:rsidP="00642BB3">
            <w:pPr>
              <w:pStyle w:val="NoSpacing"/>
              <w:spacing w:before="120" w:after="120" w:line="312" w:lineRule="auto"/>
              <w:rPr>
                <w:rStyle w:val="Strong"/>
                <w:rFonts w:ascii="Arial" w:hAnsi="Arial" w:cs="Arial"/>
                <w:sz w:val="20"/>
                <w:szCs w:val="20"/>
              </w:rPr>
            </w:pPr>
            <w:r w:rsidRPr="00BD02E6">
              <w:rPr>
                <w:rStyle w:val="Strong"/>
                <w:rFonts w:ascii="Arial" w:hAnsi="Arial" w:cs="Arial"/>
                <w:sz w:val="20"/>
                <w:szCs w:val="20"/>
              </w:rPr>
              <w:t>Query 6</w:t>
            </w:r>
          </w:p>
          <w:p w:rsidR="002E024E" w:rsidRPr="00BD02E6" w:rsidRDefault="002E024E" w:rsidP="00642BB3">
            <w:pPr>
              <w:pStyle w:val="NoSpacing"/>
              <w:spacing w:before="120" w:after="120" w:line="312" w:lineRule="auto"/>
              <w:rPr>
                <w:rFonts w:ascii="Arial" w:hAnsi="Arial" w:cs="Arial"/>
                <w:sz w:val="20"/>
                <w:szCs w:val="20"/>
              </w:rPr>
            </w:pPr>
          </w:p>
        </w:tc>
        <w:tc>
          <w:tcPr>
            <w:tcW w:w="8234" w:type="dxa"/>
            <w:gridSpan w:val="3"/>
          </w:tcPr>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 xml:space="preserve">Now we want a report that concatenates the columns Name and Color from the </w:t>
            </w:r>
            <w:proofErr w:type="spellStart"/>
            <w:r w:rsidRPr="00BD02E6">
              <w:rPr>
                <w:rFonts w:ascii="Arial" w:hAnsi="Arial" w:cs="Arial"/>
                <w:sz w:val="20"/>
                <w:szCs w:val="20"/>
              </w:rPr>
              <w:t>Production.Product</w:t>
            </w:r>
            <w:proofErr w:type="spellEnd"/>
            <w:r w:rsidRPr="00BD02E6">
              <w:rPr>
                <w:rFonts w:ascii="Arial" w:hAnsi="Arial" w:cs="Arial"/>
                <w:sz w:val="20"/>
                <w:szCs w:val="20"/>
              </w:rPr>
              <w:t xml:space="preserve"> table. Your result set should look something like the following. Make sure you exclude rows that are NULL for the column Color. Also notice the column name.</w:t>
            </w:r>
          </w:p>
          <w:p w:rsidR="002E024E" w:rsidRPr="00BD02E6" w:rsidRDefault="002E024E" w:rsidP="00642BB3">
            <w:pPr>
              <w:autoSpaceDE w:val="0"/>
              <w:autoSpaceDN w:val="0"/>
              <w:adjustRightInd w:val="0"/>
              <w:spacing w:before="120" w:after="120" w:line="312" w:lineRule="auto"/>
              <w:rPr>
                <w:rFonts w:cs="Arial"/>
                <w:b/>
                <w:noProof/>
                <w:sz w:val="20"/>
                <w:szCs w:val="20"/>
                <w:lang w:eastAsia="sv-SE"/>
              </w:rPr>
            </w:pPr>
            <w:r w:rsidRPr="00BD02E6">
              <w:rPr>
                <w:rFonts w:cs="Arial"/>
                <w:b/>
                <w:noProof/>
                <w:sz w:val="20"/>
                <w:szCs w:val="20"/>
                <w:lang w:eastAsia="sv-SE"/>
              </w:rPr>
              <w:t>Name And Color</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LL Crankarm : 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ML Crankarm : 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lastRenderedPageBreak/>
              <w:t>HL Crankarm : Black</w:t>
            </w:r>
          </w:p>
          <w:p w:rsidR="002E024E" w:rsidRPr="00BD02E6" w:rsidRDefault="002E024E" w:rsidP="00642BB3">
            <w:pPr>
              <w:autoSpaceDE w:val="0"/>
              <w:autoSpaceDN w:val="0"/>
              <w:adjustRightInd w:val="0"/>
              <w:spacing w:before="120" w:after="120" w:line="312" w:lineRule="auto"/>
              <w:rPr>
                <w:rFonts w:cs="Arial"/>
                <w:noProof/>
                <w:sz w:val="20"/>
                <w:szCs w:val="20"/>
                <w:lang w:val="sv-SE" w:eastAsia="sv-SE"/>
              </w:rPr>
            </w:pPr>
            <w:r w:rsidRPr="00BD02E6">
              <w:rPr>
                <w:rFonts w:cs="Arial"/>
                <w:noProof/>
                <w:sz w:val="20"/>
                <w:szCs w:val="20"/>
                <w:lang w:val="sv-SE" w:eastAsia="sv-SE"/>
              </w:rPr>
              <w:t>Chainring Bolts : Silver</w:t>
            </w:r>
          </w:p>
          <w:p w:rsidR="002E024E" w:rsidRPr="00BD02E6" w:rsidRDefault="002E024E" w:rsidP="00642BB3">
            <w:pPr>
              <w:autoSpaceDE w:val="0"/>
              <w:autoSpaceDN w:val="0"/>
              <w:adjustRightInd w:val="0"/>
              <w:spacing w:before="120" w:after="120" w:line="312" w:lineRule="auto"/>
              <w:rPr>
                <w:rFonts w:cs="Arial"/>
                <w:noProof/>
                <w:sz w:val="20"/>
                <w:szCs w:val="20"/>
                <w:lang w:val="sv-SE" w:eastAsia="sv-SE"/>
              </w:rPr>
            </w:pPr>
            <w:r w:rsidRPr="00BD02E6">
              <w:rPr>
                <w:rFonts w:cs="Arial"/>
                <w:noProof/>
                <w:sz w:val="20"/>
                <w:szCs w:val="20"/>
                <w:lang w:val="sv-SE" w:eastAsia="sv-SE"/>
              </w:rPr>
              <w:t>Chainring Nut : Silver</w:t>
            </w:r>
          </w:p>
          <w:p w:rsidR="002E024E" w:rsidRPr="00BD02E6" w:rsidRDefault="002E024E" w:rsidP="00642BB3">
            <w:pPr>
              <w:spacing w:before="120" w:after="120" w:line="312" w:lineRule="auto"/>
              <w:rPr>
                <w:rFonts w:cs="Arial"/>
                <w:sz w:val="20"/>
                <w:szCs w:val="20"/>
                <w:lang w:eastAsia="sv-SE"/>
              </w:rPr>
            </w:pPr>
            <w:r w:rsidRPr="00BD02E6">
              <w:rPr>
                <w:rFonts w:cs="Arial"/>
                <w:noProof/>
                <w:sz w:val="20"/>
                <w:szCs w:val="20"/>
                <w:lang w:eastAsia="sv-SE"/>
              </w:rPr>
              <w:t>Chainring : Black</w:t>
            </w:r>
          </w:p>
          <w:p w:rsidR="002E024E" w:rsidRPr="00BD02E6" w:rsidRDefault="002E024E" w:rsidP="00642BB3">
            <w:pPr>
              <w:spacing w:before="120" w:after="120" w:line="312" w:lineRule="auto"/>
              <w:rPr>
                <w:rFonts w:cs="Arial"/>
                <w:sz w:val="20"/>
                <w:szCs w:val="20"/>
                <w:lang w:eastAsia="sv-SE"/>
              </w:rPr>
            </w:pPr>
            <w:r w:rsidRPr="00BD02E6">
              <w:rPr>
                <w:rFonts w:cs="Arial"/>
                <w:sz w:val="20"/>
                <w:szCs w:val="20"/>
                <w:lang w:eastAsia="sv-SE"/>
              </w:rPr>
              <w:t xml:space="preserve">        ………</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Mountain-500 Black, 44 : 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Mountain-500 Black, 48 : 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Mountain-500 Black, 52 : 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Road-750 Black, 44 : 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Road-750 Black, 48 : 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Road-750 Black, 52 : Black</w:t>
            </w:r>
          </w:p>
          <w:p w:rsidR="002E024E" w:rsidRPr="00BD02E6" w:rsidRDefault="002E024E" w:rsidP="00642BB3">
            <w:pPr>
              <w:pStyle w:val="NoSpacing"/>
              <w:spacing w:before="120" w:after="120" w:line="312" w:lineRule="auto"/>
              <w:rPr>
                <w:rFonts w:ascii="Arial" w:hAnsi="Arial" w:cs="Arial"/>
                <w:noProof/>
                <w:sz w:val="20"/>
                <w:szCs w:val="20"/>
                <w:lang w:eastAsia="sv-SE"/>
              </w:rPr>
            </w:pPr>
            <w:r w:rsidRPr="00BD02E6">
              <w:rPr>
                <w:rFonts w:ascii="Arial" w:hAnsi="Arial" w:cs="Arial"/>
                <w:noProof/>
                <w:sz w:val="20"/>
                <w:szCs w:val="20"/>
                <w:lang w:eastAsia="sv-SE"/>
              </w:rPr>
              <w:t>(256 row(s) affected)</w:t>
            </w:r>
          </w:p>
        </w:tc>
      </w:tr>
      <w:tr w:rsidR="002E024E" w:rsidRPr="00BD02E6" w:rsidTr="007840D4">
        <w:tc>
          <w:tcPr>
            <w:tcW w:w="1122" w:type="dxa"/>
          </w:tcPr>
          <w:p w:rsidR="002E024E" w:rsidRPr="00BD02E6" w:rsidRDefault="002E024E" w:rsidP="00642BB3">
            <w:pPr>
              <w:pStyle w:val="NoSpacing"/>
              <w:spacing w:before="120" w:after="120" w:line="312" w:lineRule="auto"/>
              <w:rPr>
                <w:rStyle w:val="Strong"/>
                <w:rFonts w:ascii="Arial" w:hAnsi="Arial" w:cs="Arial"/>
                <w:sz w:val="20"/>
                <w:szCs w:val="20"/>
              </w:rPr>
            </w:pPr>
            <w:r w:rsidRPr="00BD02E6">
              <w:rPr>
                <w:rStyle w:val="Strong"/>
                <w:rFonts w:ascii="Arial" w:hAnsi="Arial" w:cs="Arial"/>
                <w:sz w:val="20"/>
                <w:szCs w:val="20"/>
              </w:rPr>
              <w:lastRenderedPageBreak/>
              <w:t>Query 7</w:t>
            </w:r>
          </w:p>
          <w:p w:rsidR="002E024E" w:rsidRPr="00BD02E6" w:rsidRDefault="002E024E" w:rsidP="00642BB3">
            <w:pPr>
              <w:pStyle w:val="NoSpacing"/>
              <w:spacing w:before="120" w:after="120" w:line="312" w:lineRule="auto"/>
              <w:rPr>
                <w:rFonts w:ascii="Arial" w:hAnsi="Arial" w:cs="Arial"/>
                <w:sz w:val="20"/>
                <w:szCs w:val="20"/>
              </w:rPr>
            </w:pPr>
          </w:p>
        </w:tc>
        <w:tc>
          <w:tcPr>
            <w:tcW w:w="8234" w:type="dxa"/>
            <w:gridSpan w:val="3"/>
          </w:tcPr>
          <w:p w:rsidR="002E024E" w:rsidRPr="00BD02E6" w:rsidRDefault="002E024E" w:rsidP="00642BB3">
            <w:pPr>
              <w:pStyle w:val="NoSpacing"/>
              <w:spacing w:before="120" w:after="120" w:line="312" w:lineRule="auto"/>
              <w:rPr>
                <w:rFonts w:ascii="Arial" w:hAnsi="Arial" w:cs="Arial"/>
                <w:sz w:val="20"/>
                <w:szCs w:val="20"/>
              </w:rPr>
            </w:pPr>
            <w:r w:rsidRPr="00BD02E6">
              <w:rPr>
                <w:rFonts w:ascii="Arial" w:hAnsi="Arial" w:cs="Arial"/>
                <w:sz w:val="20"/>
                <w:szCs w:val="20"/>
              </w:rPr>
              <w:t xml:space="preserve">Customize the previous query so the answer looks like the following. </w:t>
            </w:r>
          </w:p>
          <w:p w:rsidR="002E024E" w:rsidRPr="00BD02E6" w:rsidRDefault="002E024E" w:rsidP="00642BB3">
            <w:pPr>
              <w:autoSpaceDE w:val="0"/>
              <w:autoSpaceDN w:val="0"/>
              <w:adjustRightInd w:val="0"/>
              <w:spacing w:before="120" w:after="120" w:line="312" w:lineRule="auto"/>
              <w:rPr>
                <w:rFonts w:cs="Arial"/>
                <w:b/>
                <w:noProof/>
                <w:sz w:val="20"/>
                <w:szCs w:val="20"/>
                <w:lang w:eastAsia="sv-SE"/>
              </w:rPr>
            </w:pPr>
            <w:r w:rsidRPr="00BD02E6">
              <w:rPr>
                <w:rFonts w:cs="Arial"/>
                <w:b/>
                <w:noProof/>
                <w:sz w:val="20"/>
                <w:szCs w:val="20"/>
                <w:lang w:eastAsia="sv-SE"/>
              </w:rPr>
              <w:t>Name And Color</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NAME: LL Crankarm  --  COLOR: 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NAME: ML Crankarm  --  COLOR: 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NAME: HL Crankarm  --  COLOR: 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NAME: Chainring Bolts  --  COLOR: Silver</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NAME: Chainring Nut  --  COLOR: Silver</w:t>
            </w:r>
          </w:p>
          <w:p w:rsidR="002E024E" w:rsidRPr="00BD02E6" w:rsidRDefault="002E024E" w:rsidP="00642BB3">
            <w:pPr>
              <w:spacing w:before="120" w:after="120" w:line="312" w:lineRule="auto"/>
              <w:rPr>
                <w:rFonts w:cs="Arial"/>
                <w:sz w:val="20"/>
                <w:szCs w:val="20"/>
                <w:lang w:eastAsia="sv-SE"/>
              </w:rPr>
            </w:pPr>
            <w:r w:rsidRPr="00BD02E6">
              <w:rPr>
                <w:rFonts w:cs="Arial"/>
                <w:noProof/>
                <w:sz w:val="20"/>
                <w:szCs w:val="20"/>
                <w:lang w:eastAsia="sv-SE"/>
              </w:rPr>
              <w:t>NAME: Chainring  --  COLOR: Black</w:t>
            </w:r>
          </w:p>
          <w:p w:rsidR="002E024E" w:rsidRPr="00BD02E6" w:rsidRDefault="002E024E" w:rsidP="00642BB3">
            <w:pPr>
              <w:spacing w:before="120" w:after="120" w:line="312" w:lineRule="auto"/>
              <w:rPr>
                <w:rFonts w:cs="Arial"/>
                <w:sz w:val="20"/>
                <w:szCs w:val="20"/>
                <w:lang w:eastAsia="sv-SE"/>
              </w:rPr>
            </w:pPr>
            <w:r w:rsidRPr="00BD02E6">
              <w:rPr>
                <w:rFonts w:cs="Arial"/>
                <w:sz w:val="20"/>
                <w:szCs w:val="20"/>
                <w:lang w:eastAsia="sv-SE"/>
              </w:rPr>
              <w:t xml:space="preserve">    ………</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NAME: Mountain-500 Black, 48  --  COLOR: 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NAME: Mountain-500 Black, 52  --  COLOR: 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NAME: Road-750 Black, 44  --  COLOR: 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NAME: Road-750 Black, 48  --  COLOR: 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NAME: Road-750 Black, 52  --  COLOR: Black</w:t>
            </w:r>
          </w:p>
          <w:p w:rsidR="002E024E" w:rsidRPr="00BD02E6" w:rsidRDefault="002E024E" w:rsidP="00642BB3">
            <w:pPr>
              <w:spacing w:before="120" w:after="120" w:line="312" w:lineRule="auto"/>
              <w:rPr>
                <w:rFonts w:cs="Arial"/>
                <w:sz w:val="20"/>
                <w:szCs w:val="20"/>
              </w:rPr>
            </w:pPr>
            <w:r w:rsidRPr="00BD02E6">
              <w:rPr>
                <w:rFonts w:cs="Arial"/>
                <w:noProof/>
                <w:sz w:val="20"/>
                <w:szCs w:val="20"/>
                <w:lang w:eastAsia="sv-SE"/>
              </w:rPr>
              <w:t>(256 row(s) affected)</w:t>
            </w:r>
          </w:p>
        </w:tc>
      </w:tr>
      <w:tr w:rsidR="002E024E" w:rsidRPr="00BD02E6" w:rsidTr="007840D4">
        <w:tc>
          <w:tcPr>
            <w:tcW w:w="1122" w:type="dxa"/>
          </w:tcPr>
          <w:p w:rsidR="002E024E" w:rsidRPr="00BD02E6" w:rsidRDefault="002E024E" w:rsidP="00642BB3">
            <w:pPr>
              <w:pStyle w:val="NoSpacing"/>
              <w:spacing w:before="120" w:after="120" w:line="312" w:lineRule="auto"/>
              <w:rPr>
                <w:rStyle w:val="Strong"/>
                <w:rFonts w:ascii="Arial" w:hAnsi="Arial" w:cs="Arial"/>
                <w:sz w:val="20"/>
                <w:szCs w:val="20"/>
              </w:rPr>
            </w:pPr>
            <w:r w:rsidRPr="00BD02E6">
              <w:rPr>
                <w:rStyle w:val="Strong"/>
                <w:rFonts w:ascii="Arial" w:hAnsi="Arial" w:cs="Arial"/>
                <w:sz w:val="20"/>
                <w:szCs w:val="20"/>
              </w:rPr>
              <w:t>Query 8</w:t>
            </w:r>
          </w:p>
          <w:p w:rsidR="002E024E" w:rsidRPr="00BD02E6" w:rsidRDefault="002E024E" w:rsidP="00642BB3">
            <w:pPr>
              <w:pStyle w:val="NoSpacing"/>
              <w:spacing w:before="120" w:after="120" w:line="312" w:lineRule="auto"/>
              <w:rPr>
                <w:rFonts w:ascii="Arial" w:hAnsi="Arial" w:cs="Arial"/>
                <w:sz w:val="20"/>
                <w:szCs w:val="20"/>
              </w:rPr>
            </w:pPr>
          </w:p>
        </w:tc>
        <w:tc>
          <w:tcPr>
            <w:tcW w:w="8234" w:type="dxa"/>
            <w:gridSpan w:val="3"/>
          </w:tcPr>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 xml:space="preserve">Now we would like to see the columns </w:t>
            </w:r>
            <w:proofErr w:type="spellStart"/>
            <w:r w:rsidRPr="00BD02E6">
              <w:rPr>
                <w:rFonts w:ascii="Arial" w:hAnsi="Arial" w:cs="Arial"/>
                <w:sz w:val="20"/>
                <w:szCs w:val="20"/>
              </w:rPr>
              <w:t>ProductID</w:t>
            </w:r>
            <w:proofErr w:type="spellEnd"/>
            <w:r w:rsidRPr="00BD02E6">
              <w:rPr>
                <w:rFonts w:ascii="Arial" w:hAnsi="Arial" w:cs="Arial"/>
                <w:sz w:val="20"/>
                <w:szCs w:val="20"/>
              </w:rPr>
              <w:t xml:space="preserve"> and Name from the </w:t>
            </w:r>
            <w:proofErr w:type="spellStart"/>
            <w:r w:rsidRPr="00BD02E6">
              <w:rPr>
                <w:rFonts w:ascii="Arial" w:hAnsi="Arial" w:cs="Arial"/>
                <w:sz w:val="20"/>
                <w:szCs w:val="20"/>
              </w:rPr>
              <w:t>Production.Product</w:t>
            </w:r>
            <w:proofErr w:type="spellEnd"/>
            <w:r w:rsidRPr="00BD02E6">
              <w:rPr>
                <w:rFonts w:ascii="Arial" w:hAnsi="Arial" w:cs="Arial"/>
                <w:sz w:val="20"/>
                <w:szCs w:val="20"/>
              </w:rPr>
              <w:t xml:space="preserve"> table filtered by </w:t>
            </w:r>
            <w:proofErr w:type="spellStart"/>
            <w:r w:rsidRPr="00BD02E6">
              <w:rPr>
                <w:rFonts w:ascii="Arial" w:hAnsi="Arial" w:cs="Arial"/>
                <w:sz w:val="20"/>
                <w:szCs w:val="20"/>
              </w:rPr>
              <w:t>ProductID</w:t>
            </w:r>
            <w:proofErr w:type="spellEnd"/>
            <w:r w:rsidRPr="00BD02E6">
              <w:rPr>
                <w:rFonts w:ascii="Arial" w:hAnsi="Arial" w:cs="Arial"/>
                <w:sz w:val="20"/>
                <w:szCs w:val="20"/>
              </w:rPr>
              <w:t xml:space="preserve"> from 400 to 500. Write a query that makes your result set look something like the following. Try to make your WHERE clause as simple and readable as possible.</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ProductID   </w:t>
            </w:r>
            <w:r w:rsidRPr="00BD02E6">
              <w:rPr>
                <w:rFonts w:cs="Arial"/>
                <w:noProof/>
                <w:sz w:val="20"/>
                <w:szCs w:val="20"/>
                <w:lang w:eastAsia="sv-SE"/>
              </w:rPr>
              <w:tab/>
            </w:r>
            <w:r w:rsidRPr="00BD02E6">
              <w:rPr>
                <w:rFonts w:cs="Arial"/>
                <w:noProof/>
                <w:sz w:val="20"/>
                <w:szCs w:val="20"/>
                <w:lang w:eastAsia="sv-SE"/>
              </w:rPr>
              <w:tab/>
              <w:t>Name</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 </w:t>
            </w:r>
            <w:r w:rsidRPr="00BD02E6">
              <w:rPr>
                <w:rFonts w:cs="Arial"/>
                <w:noProof/>
                <w:sz w:val="20"/>
                <w:szCs w:val="20"/>
                <w:lang w:eastAsia="sv-SE"/>
              </w:rPr>
              <w:tab/>
            </w:r>
            <w:r w:rsidRPr="00BD02E6">
              <w:rPr>
                <w:rFonts w:cs="Arial"/>
                <w:noProof/>
                <w:sz w:val="20"/>
                <w:szCs w:val="20"/>
                <w:lang w:eastAsia="sv-SE"/>
              </w:rPr>
              <w:tab/>
              <w:t>-----------------------------</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lastRenderedPageBreak/>
              <w:t xml:space="preserve">400         </w:t>
            </w:r>
            <w:r w:rsidRPr="00BD02E6">
              <w:rPr>
                <w:rFonts w:cs="Arial"/>
                <w:noProof/>
                <w:sz w:val="20"/>
                <w:szCs w:val="20"/>
                <w:lang w:eastAsia="sv-SE"/>
              </w:rPr>
              <w:tab/>
            </w:r>
            <w:r w:rsidRPr="00BD02E6">
              <w:rPr>
                <w:rFonts w:cs="Arial"/>
                <w:noProof/>
                <w:sz w:val="20"/>
                <w:szCs w:val="20"/>
                <w:lang w:eastAsia="sv-SE"/>
              </w:rPr>
              <w:tab/>
              <w:t>LL Hub</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401         </w:t>
            </w:r>
            <w:r w:rsidRPr="00BD02E6">
              <w:rPr>
                <w:rFonts w:cs="Arial"/>
                <w:noProof/>
                <w:sz w:val="20"/>
                <w:szCs w:val="20"/>
                <w:lang w:eastAsia="sv-SE"/>
              </w:rPr>
              <w:tab/>
            </w:r>
            <w:r w:rsidRPr="00BD02E6">
              <w:rPr>
                <w:rFonts w:cs="Arial"/>
                <w:noProof/>
                <w:sz w:val="20"/>
                <w:szCs w:val="20"/>
                <w:lang w:eastAsia="sv-SE"/>
              </w:rPr>
              <w:tab/>
              <w:t>HL Hub</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402         </w:t>
            </w:r>
            <w:r w:rsidRPr="00BD02E6">
              <w:rPr>
                <w:rFonts w:cs="Arial"/>
                <w:noProof/>
                <w:sz w:val="20"/>
                <w:szCs w:val="20"/>
                <w:lang w:eastAsia="sv-SE"/>
              </w:rPr>
              <w:tab/>
            </w:r>
            <w:r w:rsidRPr="00BD02E6">
              <w:rPr>
                <w:rFonts w:cs="Arial"/>
                <w:noProof/>
                <w:sz w:val="20"/>
                <w:szCs w:val="20"/>
                <w:lang w:eastAsia="sv-SE"/>
              </w:rPr>
              <w:tab/>
              <w:t>Keyed Washer</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403         </w:t>
            </w:r>
            <w:r w:rsidRPr="00BD02E6">
              <w:rPr>
                <w:rFonts w:cs="Arial"/>
                <w:noProof/>
                <w:sz w:val="20"/>
                <w:szCs w:val="20"/>
                <w:lang w:eastAsia="sv-SE"/>
              </w:rPr>
              <w:tab/>
            </w:r>
            <w:r w:rsidRPr="00BD02E6">
              <w:rPr>
                <w:rFonts w:cs="Arial"/>
                <w:noProof/>
                <w:sz w:val="20"/>
                <w:szCs w:val="20"/>
                <w:lang w:eastAsia="sv-SE"/>
              </w:rPr>
              <w:tab/>
              <w:t>External Lock Washer 3</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404         </w:t>
            </w:r>
            <w:r w:rsidRPr="00BD02E6">
              <w:rPr>
                <w:rFonts w:cs="Arial"/>
                <w:noProof/>
                <w:sz w:val="20"/>
                <w:szCs w:val="20"/>
                <w:lang w:eastAsia="sv-SE"/>
              </w:rPr>
              <w:tab/>
            </w:r>
            <w:r w:rsidRPr="00BD02E6">
              <w:rPr>
                <w:rFonts w:cs="Arial"/>
                <w:noProof/>
                <w:sz w:val="20"/>
                <w:szCs w:val="20"/>
                <w:lang w:eastAsia="sv-SE"/>
              </w:rPr>
              <w:tab/>
              <w:t>External Lock Washer 4</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405         </w:t>
            </w:r>
            <w:r w:rsidRPr="00BD02E6">
              <w:rPr>
                <w:rFonts w:cs="Arial"/>
                <w:noProof/>
                <w:sz w:val="20"/>
                <w:szCs w:val="20"/>
                <w:lang w:eastAsia="sv-SE"/>
              </w:rPr>
              <w:tab/>
            </w:r>
            <w:r w:rsidRPr="00BD02E6">
              <w:rPr>
                <w:rFonts w:cs="Arial"/>
                <w:noProof/>
                <w:sz w:val="20"/>
                <w:szCs w:val="20"/>
                <w:lang w:eastAsia="sv-SE"/>
              </w:rPr>
              <w:tab/>
              <w:t>External Lock Washer 9</w:t>
            </w:r>
          </w:p>
          <w:p w:rsidR="002E024E" w:rsidRPr="00BD02E6" w:rsidRDefault="002E024E" w:rsidP="00642BB3">
            <w:pPr>
              <w:spacing w:before="120" w:after="120" w:line="312" w:lineRule="auto"/>
              <w:rPr>
                <w:rFonts w:cs="Arial"/>
                <w:sz w:val="20"/>
                <w:szCs w:val="20"/>
                <w:lang w:eastAsia="sv-SE"/>
              </w:rPr>
            </w:pPr>
            <w:r w:rsidRPr="00BD02E6">
              <w:rPr>
                <w:rFonts w:cs="Arial"/>
                <w:noProof/>
                <w:sz w:val="20"/>
                <w:szCs w:val="20"/>
                <w:lang w:eastAsia="sv-SE"/>
              </w:rPr>
              <w:t xml:space="preserve">406         </w:t>
            </w:r>
            <w:r w:rsidRPr="00BD02E6">
              <w:rPr>
                <w:rFonts w:cs="Arial"/>
                <w:noProof/>
                <w:sz w:val="20"/>
                <w:szCs w:val="20"/>
                <w:lang w:eastAsia="sv-SE"/>
              </w:rPr>
              <w:tab/>
            </w:r>
            <w:r w:rsidRPr="00BD02E6">
              <w:rPr>
                <w:rFonts w:cs="Arial"/>
                <w:noProof/>
                <w:sz w:val="20"/>
                <w:szCs w:val="20"/>
                <w:lang w:eastAsia="sv-SE"/>
              </w:rPr>
              <w:tab/>
              <w:t>External Lock Washer 5</w:t>
            </w:r>
          </w:p>
          <w:p w:rsidR="002E024E" w:rsidRPr="00BD02E6" w:rsidRDefault="002E024E" w:rsidP="00642BB3">
            <w:pPr>
              <w:spacing w:before="120" w:after="120" w:line="312" w:lineRule="auto"/>
              <w:rPr>
                <w:rFonts w:cs="Arial"/>
                <w:sz w:val="20"/>
                <w:szCs w:val="20"/>
                <w:lang w:eastAsia="sv-SE"/>
              </w:rPr>
            </w:pPr>
            <w:r w:rsidRPr="00BD02E6">
              <w:rPr>
                <w:rFonts w:cs="Arial"/>
                <w:sz w:val="20"/>
                <w:szCs w:val="20"/>
                <w:lang w:eastAsia="sv-SE"/>
              </w:rPr>
              <w:t xml:space="preserve">            </w:t>
            </w:r>
            <w:r w:rsidRPr="00BD02E6">
              <w:rPr>
                <w:rFonts w:cs="Arial"/>
                <w:sz w:val="20"/>
                <w:szCs w:val="20"/>
                <w:lang w:eastAsia="sv-SE"/>
              </w:rPr>
              <w:tab/>
            </w:r>
            <w:r w:rsidRPr="00BD02E6">
              <w:rPr>
                <w:rFonts w:cs="Arial"/>
                <w:sz w:val="20"/>
                <w:szCs w:val="20"/>
                <w:lang w:eastAsia="sv-SE"/>
              </w:rPr>
              <w:tab/>
              <w:t>………</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494         </w:t>
            </w:r>
            <w:r w:rsidRPr="00BD02E6">
              <w:rPr>
                <w:rFonts w:cs="Arial"/>
                <w:noProof/>
                <w:sz w:val="20"/>
                <w:szCs w:val="20"/>
                <w:lang w:eastAsia="sv-SE"/>
              </w:rPr>
              <w:tab/>
            </w:r>
            <w:r w:rsidRPr="00BD02E6">
              <w:rPr>
                <w:rFonts w:cs="Arial"/>
                <w:noProof/>
                <w:sz w:val="20"/>
                <w:szCs w:val="20"/>
                <w:lang w:eastAsia="sv-SE"/>
              </w:rPr>
              <w:tab/>
              <w:t>Paint - Silver</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495         </w:t>
            </w:r>
            <w:r w:rsidRPr="00BD02E6">
              <w:rPr>
                <w:rFonts w:cs="Arial"/>
                <w:noProof/>
                <w:sz w:val="20"/>
                <w:szCs w:val="20"/>
                <w:lang w:eastAsia="sv-SE"/>
              </w:rPr>
              <w:tab/>
            </w:r>
            <w:r w:rsidRPr="00BD02E6">
              <w:rPr>
                <w:rFonts w:cs="Arial"/>
                <w:noProof/>
                <w:sz w:val="20"/>
                <w:szCs w:val="20"/>
                <w:lang w:eastAsia="sv-SE"/>
              </w:rPr>
              <w:tab/>
              <w:t>Paint - Blue</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496         </w:t>
            </w:r>
            <w:r w:rsidRPr="00BD02E6">
              <w:rPr>
                <w:rFonts w:cs="Arial"/>
                <w:noProof/>
                <w:sz w:val="20"/>
                <w:szCs w:val="20"/>
                <w:lang w:eastAsia="sv-SE"/>
              </w:rPr>
              <w:tab/>
            </w:r>
            <w:r w:rsidRPr="00BD02E6">
              <w:rPr>
                <w:rFonts w:cs="Arial"/>
                <w:noProof/>
                <w:sz w:val="20"/>
                <w:szCs w:val="20"/>
                <w:lang w:eastAsia="sv-SE"/>
              </w:rPr>
              <w:tab/>
              <w:t>Paint - Yellow</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497         </w:t>
            </w:r>
            <w:r w:rsidRPr="00BD02E6">
              <w:rPr>
                <w:rFonts w:cs="Arial"/>
                <w:noProof/>
                <w:sz w:val="20"/>
                <w:szCs w:val="20"/>
                <w:lang w:eastAsia="sv-SE"/>
              </w:rPr>
              <w:tab/>
            </w:r>
            <w:r w:rsidRPr="00BD02E6">
              <w:rPr>
                <w:rFonts w:cs="Arial"/>
                <w:noProof/>
                <w:sz w:val="20"/>
                <w:szCs w:val="20"/>
                <w:lang w:eastAsia="sv-SE"/>
              </w:rPr>
              <w:tab/>
              <w:t>Pinch Bolt</w:t>
            </w:r>
          </w:p>
          <w:p w:rsidR="002E024E" w:rsidRPr="00BD02E6" w:rsidRDefault="002E024E" w:rsidP="00642BB3">
            <w:pPr>
              <w:pStyle w:val="NoSpacing"/>
              <w:spacing w:before="120" w:after="120" w:line="312" w:lineRule="auto"/>
              <w:rPr>
                <w:rFonts w:ascii="Arial" w:hAnsi="Arial" w:cs="Arial"/>
                <w:sz w:val="20"/>
                <w:szCs w:val="20"/>
              </w:rPr>
            </w:pPr>
            <w:r w:rsidRPr="00BD02E6">
              <w:rPr>
                <w:rFonts w:ascii="Arial" w:hAnsi="Arial" w:cs="Arial"/>
                <w:noProof/>
                <w:sz w:val="20"/>
                <w:szCs w:val="20"/>
                <w:lang w:eastAsia="sv-SE"/>
              </w:rPr>
              <w:t>(98 row(s) affected)</w:t>
            </w:r>
          </w:p>
        </w:tc>
      </w:tr>
      <w:tr w:rsidR="002E024E" w:rsidRPr="00BD02E6" w:rsidTr="007840D4">
        <w:tc>
          <w:tcPr>
            <w:tcW w:w="1122" w:type="dxa"/>
          </w:tcPr>
          <w:p w:rsidR="002E024E" w:rsidRPr="00BD02E6" w:rsidRDefault="002E024E" w:rsidP="00642BB3">
            <w:pPr>
              <w:pStyle w:val="NoSpacing"/>
              <w:spacing w:before="120" w:after="120" w:line="312" w:lineRule="auto"/>
              <w:rPr>
                <w:rStyle w:val="Strong"/>
                <w:rFonts w:ascii="Arial" w:hAnsi="Arial" w:cs="Arial"/>
                <w:sz w:val="20"/>
                <w:szCs w:val="20"/>
              </w:rPr>
            </w:pPr>
            <w:r w:rsidRPr="00BD02E6">
              <w:rPr>
                <w:rStyle w:val="Strong"/>
                <w:rFonts w:ascii="Arial" w:hAnsi="Arial" w:cs="Arial"/>
                <w:sz w:val="20"/>
                <w:szCs w:val="20"/>
              </w:rPr>
              <w:lastRenderedPageBreak/>
              <w:t>Query 9</w:t>
            </w:r>
          </w:p>
          <w:p w:rsidR="002E024E" w:rsidRPr="00BD02E6" w:rsidRDefault="002E024E" w:rsidP="00642BB3">
            <w:pPr>
              <w:pStyle w:val="NoSpacing"/>
              <w:spacing w:before="120" w:after="120" w:line="312" w:lineRule="auto"/>
              <w:rPr>
                <w:rFonts w:ascii="Arial" w:hAnsi="Arial" w:cs="Arial"/>
                <w:sz w:val="20"/>
                <w:szCs w:val="20"/>
              </w:rPr>
            </w:pPr>
          </w:p>
        </w:tc>
        <w:tc>
          <w:tcPr>
            <w:tcW w:w="8234" w:type="dxa"/>
            <w:gridSpan w:val="3"/>
          </w:tcPr>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 xml:space="preserve">We would like to see the columns </w:t>
            </w:r>
            <w:proofErr w:type="spellStart"/>
            <w:r w:rsidRPr="00BD02E6">
              <w:rPr>
                <w:rFonts w:ascii="Arial" w:hAnsi="Arial" w:cs="Arial"/>
                <w:sz w:val="20"/>
                <w:szCs w:val="20"/>
              </w:rPr>
              <w:t>ProductID</w:t>
            </w:r>
            <w:proofErr w:type="spellEnd"/>
            <w:r w:rsidRPr="00BD02E6">
              <w:rPr>
                <w:rFonts w:ascii="Arial" w:hAnsi="Arial" w:cs="Arial"/>
                <w:sz w:val="20"/>
                <w:szCs w:val="20"/>
              </w:rPr>
              <w:t xml:space="preserve">, Name and color from the </w:t>
            </w:r>
            <w:proofErr w:type="spellStart"/>
            <w:r w:rsidRPr="00BD02E6">
              <w:rPr>
                <w:rFonts w:ascii="Arial" w:hAnsi="Arial" w:cs="Arial"/>
                <w:sz w:val="20"/>
                <w:szCs w:val="20"/>
              </w:rPr>
              <w:t>Production.Product</w:t>
            </w:r>
            <w:proofErr w:type="spellEnd"/>
            <w:r w:rsidRPr="00BD02E6">
              <w:rPr>
                <w:rFonts w:ascii="Arial" w:hAnsi="Arial" w:cs="Arial"/>
                <w:sz w:val="20"/>
                <w:szCs w:val="20"/>
              </w:rPr>
              <w:t xml:space="preserve"> table restricted to the </w:t>
            </w:r>
            <w:r w:rsidRPr="00BD02E6">
              <w:rPr>
                <w:rFonts w:ascii="Arial" w:hAnsi="Arial" w:cs="Arial"/>
                <w:color w:val="FF0000"/>
                <w:sz w:val="20"/>
                <w:szCs w:val="20"/>
              </w:rPr>
              <w:t>colors black</w:t>
            </w:r>
            <w:r w:rsidRPr="00BD02E6">
              <w:rPr>
                <w:rFonts w:ascii="Arial" w:hAnsi="Arial" w:cs="Arial"/>
                <w:sz w:val="20"/>
                <w:szCs w:val="20"/>
              </w:rPr>
              <w:t xml:space="preserve"> and </w:t>
            </w:r>
            <w:r w:rsidRPr="00BD02E6">
              <w:rPr>
                <w:rFonts w:ascii="Arial" w:hAnsi="Arial" w:cs="Arial"/>
                <w:color w:val="FF0000"/>
                <w:sz w:val="20"/>
                <w:szCs w:val="20"/>
              </w:rPr>
              <w:t>blue</w:t>
            </w:r>
            <w:r w:rsidRPr="00BD02E6">
              <w:rPr>
                <w:rFonts w:ascii="Arial" w:hAnsi="Arial" w:cs="Arial"/>
                <w:sz w:val="20"/>
                <w:szCs w:val="20"/>
              </w:rPr>
              <w:t>. Write a query that makes your result set look something like the following. Try to make your WHERE clause as simple and readable as possible.</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ProductID   </w:t>
            </w:r>
            <w:r w:rsidRPr="00BD02E6">
              <w:rPr>
                <w:rFonts w:cs="Arial"/>
                <w:noProof/>
                <w:sz w:val="20"/>
                <w:szCs w:val="20"/>
                <w:lang w:eastAsia="sv-SE"/>
              </w:rPr>
              <w:tab/>
            </w:r>
            <w:r w:rsidRPr="00BD02E6">
              <w:rPr>
                <w:rFonts w:cs="Arial"/>
                <w:noProof/>
                <w:sz w:val="20"/>
                <w:szCs w:val="20"/>
                <w:lang w:eastAsia="sv-SE"/>
              </w:rPr>
              <w:tab/>
              <w:t xml:space="preserve">Name                                </w:t>
            </w:r>
            <w:r w:rsidRPr="00BD02E6">
              <w:rPr>
                <w:rFonts w:cs="Arial"/>
                <w:noProof/>
                <w:sz w:val="20"/>
                <w:szCs w:val="20"/>
                <w:lang w:eastAsia="sv-SE"/>
              </w:rPr>
              <w:tab/>
            </w:r>
            <w:r w:rsidRPr="00BD02E6">
              <w:rPr>
                <w:rFonts w:cs="Arial"/>
                <w:noProof/>
                <w:sz w:val="20"/>
                <w:szCs w:val="20"/>
                <w:lang w:eastAsia="sv-SE"/>
              </w:rPr>
              <w:tab/>
              <w:t>Color</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 </w:t>
            </w:r>
            <w:r w:rsidRPr="00BD02E6">
              <w:rPr>
                <w:rFonts w:cs="Arial"/>
                <w:noProof/>
                <w:sz w:val="20"/>
                <w:szCs w:val="20"/>
                <w:lang w:eastAsia="sv-SE"/>
              </w:rPr>
              <w:tab/>
            </w:r>
            <w:r w:rsidRPr="00BD02E6">
              <w:rPr>
                <w:rFonts w:cs="Arial"/>
                <w:noProof/>
                <w:sz w:val="20"/>
                <w:szCs w:val="20"/>
                <w:lang w:eastAsia="sv-SE"/>
              </w:rPr>
              <w:tab/>
              <w:t xml:space="preserve">----------------------------------- </w:t>
            </w:r>
            <w:r w:rsidRPr="00BD02E6">
              <w:rPr>
                <w:rFonts w:cs="Arial"/>
                <w:noProof/>
                <w:sz w:val="20"/>
                <w:szCs w:val="20"/>
                <w:lang w:eastAsia="sv-SE"/>
              </w:rPr>
              <w:tab/>
            </w:r>
            <w:r w:rsidRPr="00BD02E6">
              <w:rPr>
                <w:rFonts w:cs="Arial"/>
                <w:noProof/>
                <w:sz w:val="20"/>
                <w:szCs w:val="20"/>
                <w:lang w:eastAsia="sv-SE"/>
              </w:rPr>
              <w:tab/>
              <w:t>--------</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317         </w:t>
            </w:r>
            <w:r w:rsidRPr="00BD02E6">
              <w:rPr>
                <w:rFonts w:cs="Arial"/>
                <w:noProof/>
                <w:sz w:val="20"/>
                <w:szCs w:val="20"/>
                <w:lang w:eastAsia="sv-SE"/>
              </w:rPr>
              <w:tab/>
            </w:r>
            <w:r w:rsidRPr="00BD02E6">
              <w:rPr>
                <w:rFonts w:cs="Arial"/>
                <w:noProof/>
                <w:sz w:val="20"/>
                <w:szCs w:val="20"/>
                <w:lang w:eastAsia="sv-SE"/>
              </w:rPr>
              <w:tab/>
              <w:t xml:space="preserve">LL Crankarm                         </w:t>
            </w:r>
            <w:r w:rsidRPr="00BD02E6">
              <w:rPr>
                <w:rFonts w:cs="Arial"/>
                <w:noProof/>
                <w:sz w:val="20"/>
                <w:szCs w:val="20"/>
                <w:lang w:eastAsia="sv-SE"/>
              </w:rPr>
              <w:tab/>
            </w:r>
            <w:r w:rsidRPr="00BD02E6">
              <w:rPr>
                <w:rFonts w:cs="Arial"/>
                <w:noProof/>
                <w:sz w:val="20"/>
                <w:szCs w:val="20"/>
                <w:lang w:eastAsia="sv-SE"/>
              </w:rPr>
              <w:tab/>
              <w:t>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318         </w:t>
            </w:r>
            <w:r w:rsidRPr="00BD02E6">
              <w:rPr>
                <w:rFonts w:cs="Arial"/>
                <w:noProof/>
                <w:sz w:val="20"/>
                <w:szCs w:val="20"/>
                <w:lang w:eastAsia="sv-SE"/>
              </w:rPr>
              <w:tab/>
            </w:r>
            <w:r w:rsidRPr="00BD02E6">
              <w:rPr>
                <w:rFonts w:cs="Arial"/>
                <w:noProof/>
                <w:sz w:val="20"/>
                <w:szCs w:val="20"/>
                <w:lang w:eastAsia="sv-SE"/>
              </w:rPr>
              <w:tab/>
              <w:t xml:space="preserve">ML Crankarm                         </w:t>
            </w:r>
            <w:r w:rsidRPr="00BD02E6">
              <w:rPr>
                <w:rFonts w:cs="Arial"/>
                <w:noProof/>
                <w:sz w:val="20"/>
                <w:szCs w:val="20"/>
                <w:lang w:eastAsia="sv-SE"/>
              </w:rPr>
              <w:tab/>
            </w:r>
            <w:r w:rsidRPr="00BD02E6">
              <w:rPr>
                <w:rFonts w:cs="Arial"/>
                <w:noProof/>
                <w:sz w:val="20"/>
                <w:szCs w:val="20"/>
                <w:lang w:eastAsia="sv-SE"/>
              </w:rPr>
              <w:tab/>
              <w:t>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319         </w:t>
            </w:r>
            <w:r w:rsidRPr="00BD02E6">
              <w:rPr>
                <w:rFonts w:cs="Arial"/>
                <w:noProof/>
                <w:sz w:val="20"/>
                <w:szCs w:val="20"/>
                <w:lang w:eastAsia="sv-SE"/>
              </w:rPr>
              <w:tab/>
            </w:r>
            <w:r w:rsidRPr="00BD02E6">
              <w:rPr>
                <w:rFonts w:cs="Arial"/>
                <w:noProof/>
                <w:sz w:val="20"/>
                <w:szCs w:val="20"/>
                <w:lang w:eastAsia="sv-SE"/>
              </w:rPr>
              <w:tab/>
              <w:t xml:space="preserve">HL Crankarm                         </w:t>
            </w:r>
            <w:r w:rsidRPr="00BD02E6">
              <w:rPr>
                <w:rFonts w:cs="Arial"/>
                <w:noProof/>
                <w:sz w:val="20"/>
                <w:szCs w:val="20"/>
                <w:lang w:eastAsia="sv-SE"/>
              </w:rPr>
              <w:tab/>
            </w:r>
            <w:r w:rsidRPr="00BD02E6">
              <w:rPr>
                <w:rFonts w:cs="Arial"/>
                <w:noProof/>
                <w:sz w:val="20"/>
                <w:szCs w:val="20"/>
                <w:lang w:eastAsia="sv-SE"/>
              </w:rPr>
              <w:tab/>
              <w:t>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322         </w:t>
            </w:r>
            <w:r w:rsidRPr="00BD02E6">
              <w:rPr>
                <w:rFonts w:cs="Arial"/>
                <w:noProof/>
                <w:sz w:val="20"/>
                <w:szCs w:val="20"/>
                <w:lang w:eastAsia="sv-SE"/>
              </w:rPr>
              <w:tab/>
            </w:r>
            <w:r w:rsidRPr="00BD02E6">
              <w:rPr>
                <w:rFonts w:cs="Arial"/>
                <w:noProof/>
                <w:sz w:val="20"/>
                <w:szCs w:val="20"/>
                <w:lang w:eastAsia="sv-SE"/>
              </w:rPr>
              <w:tab/>
              <w:t xml:space="preserve">Chainring                           </w:t>
            </w:r>
            <w:r w:rsidRPr="00BD02E6">
              <w:rPr>
                <w:rFonts w:cs="Arial"/>
                <w:noProof/>
                <w:sz w:val="20"/>
                <w:szCs w:val="20"/>
                <w:lang w:eastAsia="sv-SE"/>
              </w:rPr>
              <w:tab/>
            </w:r>
            <w:r w:rsidRPr="00BD02E6">
              <w:rPr>
                <w:rFonts w:cs="Arial"/>
                <w:noProof/>
                <w:sz w:val="20"/>
                <w:szCs w:val="20"/>
                <w:lang w:eastAsia="sv-SE"/>
              </w:rPr>
              <w:tab/>
              <w:t>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680         </w:t>
            </w:r>
            <w:r w:rsidRPr="00BD02E6">
              <w:rPr>
                <w:rFonts w:cs="Arial"/>
                <w:noProof/>
                <w:sz w:val="20"/>
                <w:szCs w:val="20"/>
                <w:lang w:eastAsia="sv-SE"/>
              </w:rPr>
              <w:tab/>
            </w:r>
            <w:r w:rsidRPr="00BD02E6">
              <w:rPr>
                <w:rFonts w:cs="Arial"/>
                <w:noProof/>
                <w:sz w:val="20"/>
                <w:szCs w:val="20"/>
                <w:lang w:eastAsia="sv-SE"/>
              </w:rPr>
              <w:tab/>
              <w:t xml:space="preserve">HL Road Frame - Black, 58          </w:t>
            </w:r>
            <w:r w:rsidRPr="00BD02E6">
              <w:rPr>
                <w:rFonts w:cs="Arial"/>
                <w:noProof/>
                <w:sz w:val="20"/>
                <w:szCs w:val="20"/>
                <w:lang w:eastAsia="sv-SE"/>
              </w:rPr>
              <w:tab/>
              <w:t>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708         </w:t>
            </w:r>
            <w:r w:rsidRPr="00BD02E6">
              <w:rPr>
                <w:rFonts w:cs="Arial"/>
                <w:noProof/>
                <w:sz w:val="20"/>
                <w:szCs w:val="20"/>
                <w:lang w:eastAsia="sv-SE"/>
              </w:rPr>
              <w:tab/>
            </w:r>
            <w:r w:rsidRPr="00BD02E6">
              <w:rPr>
                <w:rFonts w:cs="Arial"/>
                <w:noProof/>
                <w:sz w:val="20"/>
                <w:szCs w:val="20"/>
                <w:lang w:eastAsia="sv-SE"/>
              </w:rPr>
              <w:tab/>
              <w:t xml:space="preserve">Sport-100 Helmet, Black             </w:t>
            </w:r>
            <w:r w:rsidRPr="00BD02E6">
              <w:rPr>
                <w:rFonts w:cs="Arial"/>
                <w:noProof/>
                <w:sz w:val="20"/>
                <w:szCs w:val="20"/>
                <w:lang w:eastAsia="sv-SE"/>
              </w:rPr>
              <w:tab/>
              <w:t>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711         </w:t>
            </w:r>
            <w:r w:rsidRPr="00BD02E6">
              <w:rPr>
                <w:rFonts w:cs="Arial"/>
                <w:noProof/>
                <w:sz w:val="20"/>
                <w:szCs w:val="20"/>
                <w:lang w:eastAsia="sv-SE"/>
              </w:rPr>
              <w:tab/>
            </w:r>
            <w:r w:rsidRPr="00BD02E6">
              <w:rPr>
                <w:rFonts w:cs="Arial"/>
                <w:noProof/>
                <w:sz w:val="20"/>
                <w:szCs w:val="20"/>
                <w:lang w:eastAsia="sv-SE"/>
              </w:rPr>
              <w:tab/>
              <w:t xml:space="preserve">Sport-100 Helmet, Blue              </w:t>
            </w:r>
            <w:r w:rsidRPr="00BD02E6">
              <w:rPr>
                <w:rFonts w:cs="Arial"/>
                <w:noProof/>
                <w:sz w:val="20"/>
                <w:szCs w:val="20"/>
                <w:lang w:eastAsia="sv-SE"/>
              </w:rPr>
              <w:tab/>
              <w:t>Blue</w:t>
            </w:r>
          </w:p>
          <w:p w:rsidR="002E024E" w:rsidRPr="00BD02E6" w:rsidRDefault="002E024E" w:rsidP="00642BB3">
            <w:pPr>
              <w:spacing w:before="120" w:after="120" w:line="312" w:lineRule="auto"/>
              <w:rPr>
                <w:rFonts w:cs="Arial"/>
                <w:sz w:val="20"/>
                <w:szCs w:val="20"/>
                <w:lang w:eastAsia="sv-SE"/>
              </w:rPr>
            </w:pPr>
            <w:r w:rsidRPr="00BD02E6">
              <w:rPr>
                <w:rFonts w:cs="Arial"/>
                <w:noProof/>
                <w:sz w:val="20"/>
                <w:szCs w:val="20"/>
                <w:lang w:eastAsia="sv-SE"/>
              </w:rPr>
              <w:t xml:space="preserve">722         </w:t>
            </w:r>
            <w:r w:rsidRPr="00BD02E6">
              <w:rPr>
                <w:rFonts w:cs="Arial"/>
                <w:noProof/>
                <w:sz w:val="20"/>
                <w:szCs w:val="20"/>
                <w:lang w:eastAsia="sv-SE"/>
              </w:rPr>
              <w:tab/>
            </w:r>
            <w:r w:rsidRPr="00BD02E6">
              <w:rPr>
                <w:rFonts w:cs="Arial"/>
                <w:noProof/>
                <w:sz w:val="20"/>
                <w:szCs w:val="20"/>
                <w:lang w:eastAsia="sv-SE"/>
              </w:rPr>
              <w:tab/>
              <w:t xml:space="preserve">LL Road Frame - Black, 58           </w:t>
            </w:r>
            <w:r w:rsidRPr="00BD02E6">
              <w:rPr>
                <w:rFonts w:cs="Arial"/>
                <w:noProof/>
                <w:sz w:val="20"/>
                <w:szCs w:val="20"/>
                <w:lang w:eastAsia="sv-SE"/>
              </w:rPr>
              <w:tab/>
              <w:t>Black</w:t>
            </w:r>
          </w:p>
          <w:p w:rsidR="002E024E" w:rsidRPr="00BD02E6" w:rsidRDefault="002E024E" w:rsidP="00642BB3">
            <w:pPr>
              <w:spacing w:before="120" w:after="120" w:line="312" w:lineRule="auto"/>
              <w:rPr>
                <w:rFonts w:cs="Arial"/>
                <w:sz w:val="20"/>
                <w:szCs w:val="20"/>
                <w:lang w:eastAsia="sv-SE"/>
              </w:rPr>
            </w:pPr>
            <w:r w:rsidRPr="00BD02E6">
              <w:rPr>
                <w:rFonts w:cs="Arial"/>
                <w:sz w:val="20"/>
                <w:szCs w:val="20"/>
                <w:lang w:eastAsia="sv-SE"/>
              </w:rPr>
              <w:t xml:space="preserve">    ………</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992         </w:t>
            </w:r>
            <w:r w:rsidRPr="00BD02E6">
              <w:rPr>
                <w:rFonts w:cs="Arial"/>
                <w:noProof/>
                <w:sz w:val="20"/>
                <w:szCs w:val="20"/>
                <w:lang w:eastAsia="sv-SE"/>
              </w:rPr>
              <w:tab/>
            </w:r>
            <w:r w:rsidRPr="00BD02E6">
              <w:rPr>
                <w:rFonts w:cs="Arial"/>
                <w:noProof/>
                <w:sz w:val="20"/>
                <w:szCs w:val="20"/>
                <w:lang w:eastAsia="sv-SE"/>
              </w:rPr>
              <w:tab/>
              <w:t xml:space="preserve">Mountain-500 Black, 48              </w:t>
            </w:r>
            <w:r w:rsidRPr="00BD02E6">
              <w:rPr>
                <w:rFonts w:cs="Arial"/>
                <w:noProof/>
                <w:sz w:val="20"/>
                <w:szCs w:val="20"/>
                <w:lang w:eastAsia="sv-SE"/>
              </w:rPr>
              <w:tab/>
              <w:t>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993         </w:t>
            </w:r>
            <w:r w:rsidRPr="00BD02E6">
              <w:rPr>
                <w:rFonts w:cs="Arial"/>
                <w:noProof/>
                <w:sz w:val="20"/>
                <w:szCs w:val="20"/>
                <w:lang w:eastAsia="sv-SE"/>
              </w:rPr>
              <w:tab/>
            </w:r>
            <w:r w:rsidRPr="00BD02E6">
              <w:rPr>
                <w:rFonts w:cs="Arial"/>
                <w:noProof/>
                <w:sz w:val="20"/>
                <w:szCs w:val="20"/>
                <w:lang w:eastAsia="sv-SE"/>
              </w:rPr>
              <w:tab/>
              <w:t xml:space="preserve">Mountain-500 Black, 52              </w:t>
            </w:r>
            <w:r w:rsidRPr="00BD02E6">
              <w:rPr>
                <w:rFonts w:cs="Arial"/>
                <w:noProof/>
                <w:sz w:val="20"/>
                <w:szCs w:val="20"/>
                <w:lang w:eastAsia="sv-SE"/>
              </w:rPr>
              <w:tab/>
              <w:t>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997         </w:t>
            </w:r>
            <w:r w:rsidRPr="00BD02E6">
              <w:rPr>
                <w:rFonts w:cs="Arial"/>
                <w:noProof/>
                <w:sz w:val="20"/>
                <w:szCs w:val="20"/>
                <w:lang w:eastAsia="sv-SE"/>
              </w:rPr>
              <w:tab/>
            </w:r>
            <w:r w:rsidRPr="00BD02E6">
              <w:rPr>
                <w:rFonts w:cs="Arial"/>
                <w:noProof/>
                <w:sz w:val="20"/>
                <w:szCs w:val="20"/>
                <w:lang w:eastAsia="sv-SE"/>
              </w:rPr>
              <w:tab/>
              <w:t xml:space="preserve">Road-750 Black, 44                  </w:t>
            </w:r>
            <w:r w:rsidRPr="00BD02E6">
              <w:rPr>
                <w:rFonts w:cs="Arial"/>
                <w:noProof/>
                <w:sz w:val="20"/>
                <w:szCs w:val="20"/>
                <w:lang w:eastAsia="sv-SE"/>
              </w:rPr>
              <w:tab/>
              <w:t>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998         </w:t>
            </w:r>
            <w:r w:rsidRPr="00BD02E6">
              <w:rPr>
                <w:rFonts w:cs="Arial"/>
                <w:noProof/>
                <w:sz w:val="20"/>
                <w:szCs w:val="20"/>
                <w:lang w:eastAsia="sv-SE"/>
              </w:rPr>
              <w:tab/>
            </w:r>
            <w:r w:rsidRPr="00BD02E6">
              <w:rPr>
                <w:rFonts w:cs="Arial"/>
                <w:noProof/>
                <w:sz w:val="20"/>
                <w:szCs w:val="20"/>
                <w:lang w:eastAsia="sv-SE"/>
              </w:rPr>
              <w:tab/>
              <w:t xml:space="preserve">Road-750 Black, 48                  </w:t>
            </w:r>
            <w:r w:rsidRPr="00BD02E6">
              <w:rPr>
                <w:rFonts w:cs="Arial"/>
                <w:noProof/>
                <w:sz w:val="20"/>
                <w:szCs w:val="20"/>
                <w:lang w:eastAsia="sv-SE"/>
              </w:rPr>
              <w:tab/>
              <w:t>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999         </w:t>
            </w:r>
            <w:r w:rsidRPr="00BD02E6">
              <w:rPr>
                <w:rFonts w:cs="Arial"/>
                <w:noProof/>
                <w:sz w:val="20"/>
                <w:szCs w:val="20"/>
                <w:lang w:eastAsia="sv-SE"/>
              </w:rPr>
              <w:tab/>
            </w:r>
            <w:r w:rsidRPr="00BD02E6">
              <w:rPr>
                <w:rFonts w:cs="Arial"/>
                <w:noProof/>
                <w:sz w:val="20"/>
                <w:szCs w:val="20"/>
                <w:lang w:eastAsia="sv-SE"/>
              </w:rPr>
              <w:tab/>
              <w:t xml:space="preserve">Road-750 Black, 52                  </w:t>
            </w:r>
            <w:r w:rsidRPr="00BD02E6">
              <w:rPr>
                <w:rFonts w:cs="Arial"/>
                <w:noProof/>
                <w:sz w:val="20"/>
                <w:szCs w:val="20"/>
                <w:lang w:eastAsia="sv-SE"/>
              </w:rPr>
              <w:tab/>
              <w:t>Black</w:t>
            </w:r>
          </w:p>
          <w:p w:rsidR="002E024E" w:rsidRPr="00BD02E6" w:rsidRDefault="002E024E" w:rsidP="00642BB3">
            <w:pPr>
              <w:spacing w:before="120" w:after="120" w:line="312" w:lineRule="auto"/>
              <w:rPr>
                <w:rFonts w:cs="Arial"/>
                <w:sz w:val="20"/>
                <w:szCs w:val="20"/>
              </w:rPr>
            </w:pPr>
            <w:r w:rsidRPr="00BD02E6">
              <w:rPr>
                <w:rFonts w:cs="Arial"/>
                <w:noProof/>
                <w:sz w:val="20"/>
                <w:szCs w:val="20"/>
                <w:lang w:eastAsia="sv-SE"/>
              </w:rPr>
              <w:t>(119 row(s) affected)</w:t>
            </w:r>
          </w:p>
        </w:tc>
      </w:tr>
      <w:tr w:rsidR="002E024E" w:rsidRPr="00BD02E6" w:rsidTr="007840D4">
        <w:tc>
          <w:tcPr>
            <w:tcW w:w="1276" w:type="dxa"/>
            <w:gridSpan w:val="2"/>
          </w:tcPr>
          <w:p w:rsidR="002E024E" w:rsidRPr="00BD02E6" w:rsidRDefault="002E024E" w:rsidP="00642BB3">
            <w:pPr>
              <w:pStyle w:val="NoSpacing"/>
              <w:spacing w:before="120" w:after="120" w:line="312" w:lineRule="auto"/>
              <w:rPr>
                <w:rStyle w:val="Strong"/>
                <w:rFonts w:ascii="Arial" w:hAnsi="Arial" w:cs="Arial"/>
                <w:sz w:val="20"/>
                <w:szCs w:val="20"/>
              </w:rPr>
            </w:pPr>
            <w:r w:rsidRPr="00BD02E6">
              <w:rPr>
                <w:rStyle w:val="Strong"/>
                <w:rFonts w:ascii="Arial" w:hAnsi="Arial" w:cs="Arial"/>
                <w:sz w:val="20"/>
                <w:szCs w:val="20"/>
              </w:rPr>
              <w:lastRenderedPageBreak/>
              <w:t>Query 10</w:t>
            </w:r>
          </w:p>
          <w:p w:rsidR="002E024E" w:rsidRPr="00BD02E6" w:rsidRDefault="002E024E" w:rsidP="00642BB3">
            <w:pPr>
              <w:pStyle w:val="NoSpacing"/>
              <w:spacing w:before="120" w:after="120" w:line="312" w:lineRule="auto"/>
              <w:rPr>
                <w:rFonts w:ascii="Arial" w:hAnsi="Arial" w:cs="Arial"/>
                <w:sz w:val="20"/>
                <w:szCs w:val="20"/>
              </w:rPr>
            </w:pPr>
          </w:p>
        </w:tc>
        <w:tc>
          <w:tcPr>
            <w:tcW w:w="8080" w:type="dxa"/>
            <w:gridSpan w:val="2"/>
          </w:tcPr>
          <w:p w:rsidR="002E024E" w:rsidRPr="00BD02E6" w:rsidRDefault="002E024E" w:rsidP="00642BB3">
            <w:pPr>
              <w:pStyle w:val="NoSpacing"/>
              <w:spacing w:before="120" w:after="120" w:line="312" w:lineRule="auto"/>
              <w:rPr>
                <w:rFonts w:ascii="Arial" w:hAnsi="Arial" w:cs="Arial"/>
                <w:sz w:val="20"/>
                <w:szCs w:val="20"/>
              </w:rPr>
            </w:pPr>
            <w:r w:rsidRPr="00BD02E6">
              <w:rPr>
                <w:rStyle w:val="Strong"/>
                <w:rFonts w:ascii="Arial" w:hAnsi="Arial" w:cs="Arial"/>
                <w:sz w:val="20"/>
                <w:szCs w:val="20"/>
              </w:rPr>
              <w:t>Wildcards (</w:t>
            </w:r>
            <w:proofErr w:type="spellStart"/>
            <w:r w:rsidRPr="00BD02E6">
              <w:rPr>
                <w:rStyle w:val="Strong"/>
                <w:rFonts w:ascii="Arial" w:hAnsi="Arial" w:cs="Arial"/>
                <w:sz w:val="20"/>
                <w:szCs w:val="20"/>
              </w:rPr>
              <w:t>ký</w:t>
            </w:r>
            <w:proofErr w:type="spellEnd"/>
            <w:r w:rsidRPr="00BD02E6">
              <w:rPr>
                <w:rStyle w:val="Strong"/>
                <w:rFonts w:ascii="Arial" w:hAnsi="Arial" w:cs="Arial"/>
                <w:sz w:val="20"/>
                <w:szCs w:val="20"/>
              </w:rPr>
              <w:t xml:space="preserve"> </w:t>
            </w:r>
            <w:proofErr w:type="spellStart"/>
            <w:r w:rsidRPr="00BD02E6">
              <w:rPr>
                <w:rStyle w:val="Strong"/>
                <w:rFonts w:ascii="Arial" w:hAnsi="Arial" w:cs="Arial"/>
                <w:sz w:val="20"/>
                <w:szCs w:val="20"/>
              </w:rPr>
              <w:t>hiệu</w:t>
            </w:r>
            <w:proofErr w:type="spellEnd"/>
            <w:r w:rsidRPr="00BD02E6">
              <w:rPr>
                <w:rStyle w:val="Strong"/>
                <w:rFonts w:ascii="Arial" w:hAnsi="Arial" w:cs="Arial"/>
                <w:sz w:val="20"/>
                <w:szCs w:val="20"/>
              </w:rPr>
              <w:t xml:space="preserve"> </w:t>
            </w:r>
            <w:proofErr w:type="spellStart"/>
            <w:r w:rsidRPr="00BD02E6">
              <w:rPr>
                <w:rStyle w:val="Strong"/>
                <w:rFonts w:ascii="Arial" w:hAnsi="Arial" w:cs="Arial"/>
                <w:sz w:val="20"/>
                <w:szCs w:val="20"/>
              </w:rPr>
              <w:t>đại</w:t>
            </w:r>
            <w:proofErr w:type="spellEnd"/>
            <w:r w:rsidRPr="00BD02E6">
              <w:rPr>
                <w:rStyle w:val="Strong"/>
                <w:rFonts w:ascii="Arial" w:hAnsi="Arial" w:cs="Arial"/>
                <w:sz w:val="20"/>
                <w:szCs w:val="20"/>
              </w:rPr>
              <w:t xml:space="preserve"> </w:t>
            </w:r>
            <w:proofErr w:type="spellStart"/>
            <w:r w:rsidRPr="00BD02E6">
              <w:rPr>
                <w:rStyle w:val="Strong"/>
                <w:rFonts w:ascii="Arial" w:hAnsi="Arial" w:cs="Arial"/>
                <w:sz w:val="20"/>
                <w:szCs w:val="20"/>
              </w:rPr>
              <w:t>diện</w:t>
            </w:r>
            <w:proofErr w:type="spellEnd"/>
            <w:r w:rsidRPr="00BD02E6">
              <w:rPr>
                <w:rStyle w:val="Strong"/>
                <w:rFonts w:ascii="Arial" w:hAnsi="Arial" w:cs="Arial"/>
                <w:sz w:val="20"/>
                <w:szCs w:val="20"/>
              </w:rPr>
              <w:t>)</w:t>
            </w:r>
          </w:p>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 xml:space="preserve">This exercise and the next three following will make use of wildcards in Transact-SQL. To begin with, we would like a report on products that begins with the letter S. </w:t>
            </w:r>
          </w:p>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 xml:space="preserve">Write a query that retrieves the columns Name and </w:t>
            </w:r>
            <w:proofErr w:type="spellStart"/>
            <w:r w:rsidRPr="00BD02E6">
              <w:rPr>
                <w:rFonts w:ascii="Arial" w:hAnsi="Arial" w:cs="Arial"/>
                <w:sz w:val="20"/>
                <w:szCs w:val="20"/>
              </w:rPr>
              <w:t>ListPrice</w:t>
            </w:r>
            <w:proofErr w:type="spellEnd"/>
            <w:r w:rsidRPr="00BD02E6">
              <w:rPr>
                <w:rFonts w:ascii="Arial" w:hAnsi="Arial" w:cs="Arial"/>
                <w:sz w:val="20"/>
                <w:szCs w:val="20"/>
              </w:rPr>
              <w:t xml:space="preserve"> from the </w:t>
            </w:r>
            <w:proofErr w:type="spellStart"/>
            <w:r w:rsidRPr="00BD02E6">
              <w:rPr>
                <w:rFonts w:ascii="Arial" w:hAnsi="Arial" w:cs="Arial"/>
                <w:sz w:val="20"/>
                <w:szCs w:val="20"/>
              </w:rPr>
              <w:t>Production.Product</w:t>
            </w:r>
            <w:proofErr w:type="spellEnd"/>
            <w:r w:rsidRPr="00BD02E6">
              <w:rPr>
                <w:rFonts w:ascii="Arial" w:hAnsi="Arial" w:cs="Arial"/>
                <w:sz w:val="20"/>
                <w:szCs w:val="20"/>
              </w:rPr>
              <w:t xml:space="preserve"> table. Your result set should look something like the following. Order the result set by the Name column. </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Name                                               </w:t>
            </w:r>
            <w:r w:rsidRPr="00BD02E6">
              <w:rPr>
                <w:rFonts w:cs="Arial"/>
                <w:noProof/>
                <w:sz w:val="20"/>
                <w:szCs w:val="20"/>
                <w:lang w:eastAsia="sv-SE"/>
              </w:rPr>
              <w:tab/>
            </w:r>
            <w:r w:rsidRPr="00BD02E6">
              <w:rPr>
                <w:rFonts w:cs="Arial"/>
                <w:noProof/>
                <w:sz w:val="20"/>
                <w:szCs w:val="20"/>
                <w:lang w:eastAsia="sv-SE"/>
              </w:rPr>
              <w:tab/>
              <w:t>ListPrice</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 </w:t>
            </w:r>
            <w:r w:rsidRPr="00BD02E6">
              <w:rPr>
                <w:rFonts w:cs="Arial"/>
                <w:noProof/>
                <w:sz w:val="20"/>
                <w:szCs w:val="20"/>
                <w:lang w:eastAsia="sv-SE"/>
              </w:rPr>
              <w:tab/>
              <w:t>-----------</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Seat Lug                                           </w:t>
            </w:r>
            <w:r w:rsidRPr="00BD02E6">
              <w:rPr>
                <w:rFonts w:cs="Arial"/>
                <w:noProof/>
                <w:sz w:val="20"/>
                <w:szCs w:val="20"/>
                <w:lang w:eastAsia="sv-SE"/>
              </w:rPr>
              <w:tab/>
            </w:r>
            <w:r w:rsidRPr="00BD02E6">
              <w:rPr>
                <w:rFonts w:cs="Arial"/>
                <w:noProof/>
                <w:sz w:val="20"/>
                <w:szCs w:val="20"/>
                <w:lang w:eastAsia="sv-SE"/>
              </w:rPr>
              <w:tab/>
              <w:t>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Seat Post                                          </w:t>
            </w:r>
            <w:r w:rsidRPr="00BD02E6">
              <w:rPr>
                <w:rFonts w:cs="Arial"/>
                <w:noProof/>
                <w:sz w:val="20"/>
                <w:szCs w:val="20"/>
                <w:lang w:eastAsia="sv-SE"/>
              </w:rPr>
              <w:tab/>
            </w:r>
            <w:r w:rsidRPr="00BD02E6">
              <w:rPr>
                <w:rFonts w:cs="Arial"/>
                <w:noProof/>
                <w:sz w:val="20"/>
                <w:szCs w:val="20"/>
                <w:lang w:eastAsia="sv-SE"/>
              </w:rPr>
              <w:tab/>
              <w:t>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Seat Stays                                         </w:t>
            </w:r>
            <w:r w:rsidRPr="00BD02E6">
              <w:rPr>
                <w:rFonts w:cs="Arial"/>
                <w:noProof/>
                <w:sz w:val="20"/>
                <w:szCs w:val="20"/>
                <w:lang w:eastAsia="sv-SE"/>
              </w:rPr>
              <w:tab/>
            </w:r>
            <w:r w:rsidRPr="00BD02E6">
              <w:rPr>
                <w:rFonts w:cs="Arial"/>
                <w:noProof/>
                <w:sz w:val="20"/>
                <w:szCs w:val="20"/>
                <w:lang w:eastAsia="sv-SE"/>
              </w:rPr>
              <w:tab/>
              <w:t>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Seat Tube                                          </w:t>
            </w:r>
            <w:r w:rsidRPr="00BD02E6">
              <w:rPr>
                <w:rFonts w:cs="Arial"/>
                <w:noProof/>
                <w:sz w:val="20"/>
                <w:szCs w:val="20"/>
                <w:lang w:eastAsia="sv-SE"/>
              </w:rPr>
              <w:tab/>
            </w:r>
            <w:r w:rsidRPr="00BD02E6">
              <w:rPr>
                <w:rFonts w:cs="Arial"/>
                <w:noProof/>
                <w:sz w:val="20"/>
                <w:szCs w:val="20"/>
                <w:lang w:eastAsia="sv-SE"/>
              </w:rPr>
              <w:tab/>
              <w:t>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Short-Sleeve Classic Jersey, L                     53,99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Short-Sleeve Classic Jersey, M                     53,99</w:t>
            </w:r>
          </w:p>
          <w:p w:rsidR="002E024E" w:rsidRPr="00BD02E6" w:rsidRDefault="002E024E" w:rsidP="00642BB3">
            <w:pPr>
              <w:spacing w:before="120" w:after="120" w:line="312" w:lineRule="auto"/>
              <w:rPr>
                <w:rFonts w:cs="Arial"/>
                <w:sz w:val="20"/>
                <w:szCs w:val="20"/>
                <w:lang w:eastAsia="sv-SE"/>
              </w:rPr>
            </w:pPr>
            <w:r w:rsidRPr="00BD02E6">
              <w:rPr>
                <w:rFonts w:cs="Arial"/>
                <w:sz w:val="20"/>
                <w:szCs w:val="20"/>
                <w:lang w:eastAsia="sv-SE"/>
              </w:rPr>
              <w:t xml:space="preserve">            ………</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Sport-100 Helmet, Blue                             </w:t>
            </w:r>
            <w:r w:rsidRPr="00BD02E6">
              <w:rPr>
                <w:rFonts w:cs="Arial"/>
                <w:noProof/>
                <w:sz w:val="20"/>
                <w:szCs w:val="20"/>
                <w:lang w:eastAsia="sv-SE"/>
              </w:rPr>
              <w:tab/>
              <w:t>34,99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Sport-100 Helmet, Red                              </w:t>
            </w:r>
            <w:r w:rsidRPr="00BD02E6">
              <w:rPr>
                <w:rFonts w:cs="Arial"/>
                <w:noProof/>
                <w:sz w:val="20"/>
                <w:szCs w:val="20"/>
                <w:lang w:eastAsia="sv-SE"/>
              </w:rPr>
              <w:tab/>
              <w:t>34,99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Steerer                                            </w:t>
            </w:r>
            <w:r w:rsidRPr="00BD02E6">
              <w:rPr>
                <w:rFonts w:cs="Arial"/>
                <w:noProof/>
                <w:sz w:val="20"/>
                <w:szCs w:val="20"/>
                <w:lang w:eastAsia="sv-SE"/>
              </w:rPr>
              <w:tab/>
            </w:r>
            <w:r w:rsidRPr="00BD02E6">
              <w:rPr>
                <w:rFonts w:cs="Arial"/>
                <w:noProof/>
                <w:sz w:val="20"/>
                <w:szCs w:val="20"/>
                <w:lang w:eastAsia="sv-SE"/>
              </w:rPr>
              <w:tab/>
              <w:t>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Stem                                               </w:t>
            </w:r>
            <w:r w:rsidRPr="00BD02E6">
              <w:rPr>
                <w:rFonts w:cs="Arial"/>
                <w:noProof/>
                <w:sz w:val="20"/>
                <w:szCs w:val="20"/>
                <w:lang w:eastAsia="sv-SE"/>
              </w:rPr>
              <w:tab/>
            </w:r>
            <w:r w:rsidRPr="00BD02E6">
              <w:rPr>
                <w:rFonts w:cs="Arial"/>
                <w:noProof/>
                <w:sz w:val="20"/>
                <w:szCs w:val="20"/>
                <w:lang w:eastAsia="sv-SE"/>
              </w:rPr>
              <w:tab/>
              <w:t>0,00</w:t>
            </w:r>
          </w:p>
          <w:p w:rsidR="002E024E" w:rsidRPr="00BD02E6" w:rsidRDefault="002E024E" w:rsidP="00642BB3">
            <w:pPr>
              <w:pStyle w:val="NoSpacing"/>
              <w:spacing w:before="120" w:after="120" w:line="312" w:lineRule="auto"/>
              <w:rPr>
                <w:rFonts w:ascii="Arial" w:hAnsi="Arial" w:cs="Arial"/>
                <w:sz w:val="20"/>
                <w:szCs w:val="20"/>
              </w:rPr>
            </w:pPr>
            <w:r w:rsidRPr="00BD02E6">
              <w:rPr>
                <w:rFonts w:ascii="Arial" w:hAnsi="Arial" w:cs="Arial"/>
                <w:noProof/>
                <w:sz w:val="20"/>
                <w:szCs w:val="20"/>
                <w:lang w:eastAsia="sv-SE"/>
              </w:rPr>
              <w:t xml:space="preserve"> (14 row(s) affected)</w:t>
            </w:r>
          </w:p>
        </w:tc>
      </w:tr>
      <w:tr w:rsidR="002E024E" w:rsidRPr="00BD02E6" w:rsidTr="007840D4">
        <w:tc>
          <w:tcPr>
            <w:tcW w:w="1276" w:type="dxa"/>
            <w:gridSpan w:val="2"/>
          </w:tcPr>
          <w:p w:rsidR="002E024E" w:rsidRPr="00BD02E6" w:rsidRDefault="002E024E" w:rsidP="00642BB3">
            <w:pPr>
              <w:pStyle w:val="NoSpacing"/>
              <w:spacing w:before="120" w:after="120" w:line="312" w:lineRule="auto"/>
              <w:rPr>
                <w:rStyle w:val="Strong"/>
                <w:rFonts w:ascii="Arial" w:hAnsi="Arial" w:cs="Arial"/>
                <w:sz w:val="20"/>
                <w:szCs w:val="20"/>
              </w:rPr>
            </w:pPr>
            <w:r w:rsidRPr="00BD02E6">
              <w:rPr>
                <w:rStyle w:val="Strong"/>
                <w:rFonts w:ascii="Arial" w:hAnsi="Arial" w:cs="Arial"/>
                <w:sz w:val="20"/>
                <w:szCs w:val="20"/>
              </w:rPr>
              <w:t>Query 11</w:t>
            </w:r>
          </w:p>
          <w:p w:rsidR="002E024E" w:rsidRPr="00BD02E6" w:rsidRDefault="002E024E" w:rsidP="00642BB3">
            <w:pPr>
              <w:pStyle w:val="NoSpacing"/>
              <w:spacing w:before="120" w:after="120" w:line="312" w:lineRule="auto"/>
              <w:rPr>
                <w:rFonts w:ascii="Arial" w:hAnsi="Arial" w:cs="Arial"/>
                <w:sz w:val="20"/>
                <w:szCs w:val="20"/>
              </w:rPr>
            </w:pPr>
          </w:p>
        </w:tc>
        <w:tc>
          <w:tcPr>
            <w:tcW w:w="8080" w:type="dxa"/>
            <w:gridSpan w:val="2"/>
          </w:tcPr>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 xml:space="preserve">Now we would like a report on products that begins with the letters S or A. Write a query that retrieves the columns Name and </w:t>
            </w:r>
            <w:proofErr w:type="spellStart"/>
            <w:r w:rsidRPr="00BD02E6">
              <w:rPr>
                <w:rFonts w:ascii="Arial" w:hAnsi="Arial" w:cs="Arial"/>
                <w:sz w:val="20"/>
                <w:szCs w:val="20"/>
              </w:rPr>
              <w:t>ListPrice</w:t>
            </w:r>
            <w:proofErr w:type="spellEnd"/>
            <w:r w:rsidRPr="00BD02E6">
              <w:rPr>
                <w:rFonts w:ascii="Arial" w:hAnsi="Arial" w:cs="Arial"/>
                <w:sz w:val="20"/>
                <w:szCs w:val="20"/>
              </w:rPr>
              <w:t xml:space="preserve"> from the </w:t>
            </w:r>
            <w:proofErr w:type="spellStart"/>
            <w:r w:rsidRPr="00BD02E6">
              <w:rPr>
                <w:rFonts w:ascii="Arial" w:hAnsi="Arial" w:cs="Arial"/>
                <w:sz w:val="20"/>
                <w:szCs w:val="20"/>
              </w:rPr>
              <w:t>Production.Product</w:t>
            </w:r>
            <w:proofErr w:type="spellEnd"/>
            <w:r w:rsidRPr="00BD02E6">
              <w:rPr>
                <w:rFonts w:ascii="Arial" w:hAnsi="Arial" w:cs="Arial"/>
                <w:sz w:val="20"/>
                <w:szCs w:val="20"/>
              </w:rPr>
              <w:t xml:space="preserve"> table. Your result set should look something like the following. Order the result set by the Name column.</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Name                                               </w:t>
            </w:r>
            <w:r w:rsidRPr="00BD02E6">
              <w:rPr>
                <w:rFonts w:cs="Arial"/>
                <w:noProof/>
                <w:sz w:val="20"/>
                <w:szCs w:val="20"/>
                <w:lang w:eastAsia="sv-SE"/>
              </w:rPr>
              <w:tab/>
            </w:r>
            <w:r w:rsidRPr="00BD02E6">
              <w:rPr>
                <w:rFonts w:cs="Arial"/>
                <w:noProof/>
                <w:sz w:val="20"/>
                <w:szCs w:val="20"/>
                <w:lang w:eastAsia="sv-SE"/>
              </w:rPr>
              <w:tab/>
              <w:t>ListPrice</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 </w:t>
            </w:r>
            <w:r w:rsidRPr="00BD02E6">
              <w:rPr>
                <w:rFonts w:cs="Arial"/>
                <w:noProof/>
                <w:sz w:val="20"/>
                <w:szCs w:val="20"/>
                <w:lang w:eastAsia="sv-SE"/>
              </w:rPr>
              <w:tab/>
              <w:t>----------</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Adjustable Race                                    </w:t>
            </w:r>
            <w:r w:rsidRPr="00BD02E6">
              <w:rPr>
                <w:rFonts w:cs="Arial"/>
                <w:noProof/>
                <w:sz w:val="20"/>
                <w:szCs w:val="20"/>
                <w:lang w:eastAsia="sv-SE"/>
              </w:rPr>
              <w:tab/>
              <w:t>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All-Purpose Bike Stand                             </w:t>
            </w:r>
            <w:r w:rsidRPr="00BD02E6">
              <w:rPr>
                <w:rFonts w:cs="Arial"/>
                <w:noProof/>
                <w:sz w:val="20"/>
                <w:szCs w:val="20"/>
                <w:lang w:eastAsia="sv-SE"/>
              </w:rPr>
              <w:tab/>
              <w:t>159,00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AWC Logo Cap                                       </w:t>
            </w:r>
            <w:r w:rsidRPr="00BD02E6">
              <w:rPr>
                <w:rFonts w:cs="Arial"/>
                <w:noProof/>
                <w:sz w:val="20"/>
                <w:szCs w:val="20"/>
                <w:lang w:eastAsia="sv-SE"/>
              </w:rPr>
              <w:tab/>
              <w:t>8,99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Seat Lug                                          </w:t>
            </w:r>
            <w:r w:rsidRPr="00BD02E6">
              <w:rPr>
                <w:rFonts w:cs="Arial"/>
                <w:noProof/>
                <w:sz w:val="20"/>
                <w:szCs w:val="20"/>
                <w:lang w:eastAsia="sv-SE"/>
              </w:rPr>
              <w:tab/>
            </w:r>
            <w:r w:rsidRPr="00BD02E6">
              <w:rPr>
                <w:rFonts w:cs="Arial"/>
                <w:noProof/>
                <w:sz w:val="20"/>
                <w:szCs w:val="20"/>
                <w:lang w:eastAsia="sv-SE"/>
              </w:rPr>
              <w:tab/>
              <w:t>0,00</w:t>
            </w:r>
          </w:p>
          <w:p w:rsidR="002E024E" w:rsidRPr="00BD02E6" w:rsidRDefault="002E024E" w:rsidP="00642BB3">
            <w:pPr>
              <w:spacing w:before="120" w:after="120" w:line="312" w:lineRule="auto"/>
              <w:rPr>
                <w:rFonts w:cs="Arial"/>
                <w:sz w:val="20"/>
                <w:szCs w:val="20"/>
                <w:lang w:eastAsia="sv-SE"/>
              </w:rPr>
            </w:pPr>
            <w:r w:rsidRPr="00BD02E6">
              <w:rPr>
                <w:rFonts w:cs="Arial"/>
                <w:noProof/>
                <w:sz w:val="20"/>
                <w:szCs w:val="20"/>
                <w:lang w:eastAsia="sv-SE"/>
              </w:rPr>
              <w:t xml:space="preserve">Seat Post                                          </w:t>
            </w:r>
            <w:r w:rsidRPr="00BD02E6">
              <w:rPr>
                <w:rFonts w:cs="Arial"/>
                <w:noProof/>
                <w:sz w:val="20"/>
                <w:szCs w:val="20"/>
                <w:lang w:eastAsia="sv-SE"/>
              </w:rPr>
              <w:tab/>
            </w:r>
            <w:r w:rsidRPr="00BD02E6">
              <w:rPr>
                <w:rFonts w:cs="Arial"/>
                <w:noProof/>
                <w:sz w:val="20"/>
                <w:szCs w:val="20"/>
                <w:lang w:eastAsia="sv-SE"/>
              </w:rPr>
              <w:tab/>
              <w:t>0,00</w:t>
            </w:r>
          </w:p>
          <w:p w:rsidR="002E024E" w:rsidRPr="00BD02E6" w:rsidRDefault="002E024E" w:rsidP="00642BB3">
            <w:pPr>
              <w:spacing w:before="120" w:after="120" w:line="312" w:lineRule="auto"/>
              <w:rPr>
                <w:rFonts w:cs="Arial"/>
                <w:sz w:val="20"/>
                <w:szCs w:val="20"/>
                <w:lang w:eastAsia="sv-SE"/>
              </w:rPr>
            </w:pPr>
            <w:r w:rsidRPr="00BD02E6">
              <w:rPr>
                <w:rFonts w:cs="Arial"/>
                <w:sz w:val="20"/>
                <w:szCs w:val="20"/>
                <w:lang w:eastAsia="sv-SE"/>
              </w:rPr>
              <w:t xml:space="preserve">               ………</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Sport-100 Helmet, Red                              </w:t>
            </w:r>
            <w:r w:rsidRPr="00BD02E6">
              <w:rPr>
                <w:rFonts w:cs="Arial"/>
                <w:noProof/>
                <w:sz w:val="20"/>
                <w:szCs w:val="20"/>
                <w:lang w:eastAsia="sv-SE"/>
              </w:rPr>
              <w:tab/>
              <w:t>34,99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Steerer                                            </w:t>
            </w:r>
            <w:r w:rsidRPr="00BD02E6">
              <w:rPr>
                <w:rFonts w:cs="Arial"/>
                <w:noProof/>
                <w:sz w:val="20"/>
                <w:szCs w:val="20"/>
                <w:lang w:eastAsia="sv-SE"/>
              </w:rPr>
              <w:tab/>
            </w:r>
            <w:r w:rsidRPr="00BD02E6">
              <w:rPr>
                <w:rFonts w:cs="Arial"/>
                <w:noProof/>
                <w:sz w:val="20"/>
                <w:szCs w:val="20"/>
                <w:lang w:eastAsia="sv-SE"/>
              </w:rPr>
              <w:tab/>
              <w:t>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Stem                                               </w:t>
            </w:r>
            <w:r w:rsidRPr="00BD02E6">
              <w:rPr>
                <w:rFonts w:cs="Arial"/>
                <w:noProof/>
                <w:sz w:val="20"/>
                <w:szCs w:val="20"/>
                <w:lang w:eastAsia="sv-SE"/>
              </w:rPr>
              <w:tab/>
            </w:r>
            <w:r w:rsidRPr="00BD02E6">
              <w:rPr>
                <w:rFonts w:cs="Arial"/>
                <w:noProof/>
                <w:sz w:val="20"/>
                <w:szCs w:val="20"/>
                <w:lang w:eastAsia="sv-SE"/>
              </w:rPr>
              <w:tab/>
              <w:t>0,00</w:t>
            </w:r>
          </w:p>
          <w:p w:rsidR="002E024E" w:rsidRPr="00BD02E6" w:rsidRDefault="002E024E" w:rsidP="00642BB3">
            <w:pPr>
              <w:spacing w:before="120" w:after="120" w:line="312" w:lineRule="auto"/>
              <w:rPr>
                <w:rFonts w:cs="Arial"/>
                <w:sz w:val="20"/>
                <w:szCs w:val="20"/>
                <w:lang w:eastAsia="sv-SE"/>
              </w:rPr>
            </w:pPr>
            <w:r w:rsidRPr="00BD02E6">
              <w:rPr>
                <w:rFonts w:cs="Arial"/>
                <w:noProof/>
                <w:sz w:val="20"/>
                <w:szCs w:val="20"/>
                <w:lang w:eastAsia="sv-SE"/>
              </w:rPr>
              <w:lastRenderedPageBreak/>
              <w:t>(17 row(s) affected)</w:t>
            </w:r>
          </w:p>
        </w:tc>
      </w:tr>
      <w:tr w:rsidR="002E024E" w:rsidRPr="00BD02E6" w:rsidTr="007840D4">
        <w:tc>
          <w:tcPr>
            <w:tcW w:w="1276" w:type="dxa"/>
            <w:gridSpan w:val="2"/>
          </w:tcPr>
          <w:p w:rsidR="002E024E" w:rsidRPr="00BD02E6" w:rsidRDefault="002E024E" w:rsidP="00642BB3">
            <w:pPr>
              <w:pStyle w:val="NoSpacing"/>
              <w:spacing w:before="120" w:after="120" w:line="312" w:lineRule="auto"/>
              <w:rPr>
                <w:rStyle w:val="Strong"/>
                <w:rFonts w:ascii="Arial" w:hAnsi="Arial" w:cs="Arial"/>
                <w:sz w:val="20"/>
                <w:szCs w:val="20"/>
              </w:rPr>
            </w:pPr>
            <w:r w:rsidRPr="00BD02E6">
              <w:rPr>
                <w:rStyle w:val="Strong"/>
                <w:rFonts w:ascii="Arial" w:hAnsi="Arial" w:cs="Arial"/>
                <w:sz w:val="20"/>
                <w:szCs w:val="20"/>
              </w:rPr>
              <w:lastRenderedPageBreak/>
              <w:t>Query 12</w:t>
            </w:r>
          </w:p>
          <w:p w:rsidR="002E024E" w:rsidRPr="00BD02E6" w:rsidRDefault="002E024E" w:rsidP="00642BB3">
            <w:pPr>
              <w:pStyle w:val="NoSpacing"/>
              <w:spacing w:before="120" w:after="120" w:line="312" w:lineRule="auto"/>
              <w:rPr>
                <w:rFonts w:ascii="Arial" w:hAnsi="Arial" w:cs="Arial"/>
                <w:sz w:val="20"/>
                <w:szCs w:val="20"/>
              </w:rPr>
            </w:pPr>
          </w:p>
        </w:tc>
        <w:tc>
          <w:tcPr>
            <w:tcW w:w="8080" w:type="dxa"/>
            <w:gridSpan w:val="2"/>
          </w:tcPr>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 xml:space="preserve">Adjust your query so you retrieve rows that have a Name that begins with the letters SPO, but is then </w:t>
            </w:r>
            <w:r w:rsidRPr="00BD02E6">
              <w:rPr>
                <w:rFonts w:ascii="Arial" w:hAnsi="Arial" w:cs="Arial"/>
                <w:i/>
                <w:sz w:val="20"/>
                <w:szCs w:val="20"/>
              </w:rPr>
              <w:t>not</w:t>
            </w:r>
            <w:r w:rsidRPr="00BD02E6">
              <w:rPr>
                <w:rFonts w:ascii="Arial" w:hAnsi="Arial" w:cs="Arial"/>
                <w:sz w:val="20"/>
                <w:szCs w:val="20"/>
              </w:rPr>
              <w:t xml:space="preserve"> followed by the letter K. After this zero or more letters can exists. Order the result set by the </w:t>
            </w:r>
            <w:r w:rsidRPr="00BD02E6">
              <w:rPr>
                <w:rFonts w:ascii="Arial" w:hAnsi="Arial" w:cs="Arial"/>
                <w:i/>
                <w:sz w:val="20"/>
                <w:szCs w:val="20"/>
              </w:rPr>
              <w:t>Name</w:t>
            </w:r>
            <w:r w:rsidRPr="00BD02E6">
              <w:rPr>
                <w:rFonts w:ascii="Arial" w:hAnsi="Arial" w:cs="Arial"/>
                <w:sz w:val="20"/>
                <w:szCs w:val="20"/>
              </w:rPr>
              <w:t xml:space="preserve"> column.</w:t>
            </w:r>
          </w:p>
          <w:p w:rsidR="002E024E" w:rsidRPr="00BD02E6" w:rsidRDefault="002E024E" w:rsidP="00642BB3">
            <w:pPr>
              <w:autoSpaceDE w:val="0"/>
              <w:autoSpaceDN w:val="0"/>
              <w:adjustRightInd w:val="0"/>
              <w:spacing w:before="120" w:after="120" w:line="312" w:lineRule="auto"/>
              <w:rPr>
                <w:rFonts w:cs="Arial"/>
                <w:b/>
                <w:noProof/>
                <w:sz w:val="20"/>
                <w:szCs w:val="20"/>
                <w:lang w:eastAsia="sv-SE"/>
              </w:rPr>
            </w:pPr>
            <w:r w:rsidRPr="00BD02E6">
              <w:rPr>
                <w:rFonts w:cs="Arial"/>
                <w:b/>
                <w:noProof/>
                <w:sz w:val="20"/>
                <w:szCs w:val="20"/>
                <w:lang w:eastAsia="sv-SE"/>
              </w:rPr>
              <w:t xml:space="preserve">Name                                               </w:t>
            </w:r>
            <w:r w:rsidRPr="00BD02E6">
              <w:rPr>
                <w:rFonts w:cs="Arial"/>
                <w:b/>
                <w:noProof/>
                <w:sz w:val="20"/>
                <w:szCs w:val="20"/>
                <w:lang w:eastAsia="sv-SE"/>
              </w:rPr>
              <w:tab/>
            </w:r>
            <w:r w:rsidRPr="00BD02E6">
              <w:rPr>
                <w:rFonts w:cs="Arial"/>
                <w:b/>
                <w:noProof/>
                <w:sz w:val="20"/>
                <w:szCs w:val="20"/>
                <w:lang w:eastAsia="sv-SE"/>
              </w:rPr>
              <w:tab/>
              <w:t>ListPrice</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 </w:t>
            </w:r>
            <w:r w:rsidRPr="00BD02E6">
              <w:rPr>
                <w:rFonts w:cs="Arial"/>
                <w:noProof/>
                <w:sz w:val="20"/>
                <w:szCs w:val="20"/>
                <w:lang w:eastAsia="sv-SE"/>
              </w:rPr>
              <w:tab/>
              <w:t>-----------</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Sport-100 Helmet, Black                            </w:t>
            </w:r>
            <w:r w:rsidRPr="00BD02E6">
              <w:rPr>
                <w:rFonts w:cs="Arial"/>
                <w:noProof/>
                <w:sz w:val="20"/>
                <w:szCs w:val="20"/>
                <w:lang w:eastAsia="sv-SE"/>
              </w:rPr>
              <w:tab/>
              <w:t>34,99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Sport-100 Helmet, Blue                             </w:t>
            </w:r>
            <w:r w:rsidRPr="00BD02E6">
              <w:rPr>
                <w:rFonts w:cs="Arial"/>
                <w:noProof/>
                <w:sz w:val="20"/>
                <w:szCs w:val="20"/>
                <w:lang w:eastAsia="sv-SE"/>
              </w:rPr>
              <w:tab/>
              <w:t>34,99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Sport-100 Helmet, Red                              </w:t>
            </w:r>
            <w:r w:rsidRPr="00BD02E6">
              <w:rPr>
                <w:rFonts w:cs="Arial"/>
                <w:noProof/>
                <w:sz w:val="20"/>
                <w:szCs w:val="20"/>
                <w:lang w:eastAsia="sv-SE"/>
              </w:rPr>
              <w:tab/>
              <w:t>34,99</w:t>
            </w:r>
          </w:p>
          <w:p w:rsidR="002E024E" w:rsidRPr="00BD02E6" w:rsidRDefault="002E024E" w:rsidP="00642BB3">
            <w:pPr>
              <w:pStyle w:val="NoSpacing"/>
              <w:spacing w:before="120" w:after="120" w:line="312" w:lineRule="auto"/>
              <w:rPr>
                <w:rFonts w:ascii="Arial" w:hAnsi="Arial" w:cs="Arial"/>
                <w:sz w:val="20"/>
                <w:szCs w:val="20"/>
              </w:rPr>
            </w:pPr>
            <w:r w:rsidRPr="00BD02E6">
              <w:rPr>
                <w:rFonts w:ascii="Arial" w:hAnsi="Arial" w:cs="Arial"/>
                <w:noProof/>
                <w:sz w:val="20"/>
                <w:szCs w:val="20"/>
                <w:lang w:eastAsia="sv-SE"/>
              </w:rPr>
              <w:t>(3 row(s) affected)</w:t>
            </w:r>
          </w:p>
        </w:tc>
      </w:tr>
      <w:tr w:rsidR="002E024E" w:rsidRPr="00BD02E6" w:rsidTr="007840D4">
        <w:tc>
          <w:tcPr>
            <w:tcW w:w="1276" w:type="dxa"/>
            <w:gridSpan w:val="2"/>
          </w:tcPr>
          <w:p w:rsidR="002E024E" w:rsidRPr="00BD02E6" w:rsidRDefault="002E024E" w:rsidP="00642BB3">
            <w:pPr>
              <w:pStyle w:val="NoSpacing"/>
              <w:spacing w:before="120" w:after="120" w:line="312" w:lineRule="auto"/>
              <w:rPr>
                <w:rStyle w:val="Strong"/>
                <w:rFonts w:ascii="Arial" w:hAnsi="Arial" w:cs="Arial"/>
                <w:sz w:val="20"/>
                <w:szCs w:val="20"/>
              </w:rPr>
            </w:pPr>
            <w:r w:rsidRPr="00BD02E6">
              <w:rPr>
                <w:rStyle w:val="Strong"/>
                <w:rFonts w:ascii="Arial" w:hAnsi="Arial" w:cs="Arial"/>
                <w:sz w:val="20"/>
                <w:szCs w:val="20"/>
              </w:rPr>
              <w:t>Query 13</w:t>
            </w:r>
          </w:p>
          <w:p w:rsidR="002E024E" w:rsidRPr="00BD02E6" w:rsidRDefault="002E024E" w:rsidP="00642BB3">
            <w:pPr>
              <w:pStyle w:val="NoSpacing"/>
              <w:spacing w:before="120" w:after="120" w:line="312" w:lineRule="auto"/>
              <w:rPr>
                <w:rFonts w:ascii="Arial" w:hAnsi="Arial" w:cs="Arial"/>
                <w:sz w:val="20"/>
                <w:szCs w:val="20"/>
              </w:rPr>
            </w:pPr>
          </w:p>
        </w:tc>
        <w:tc>
          <w:tcPr>
            <w:tcW w:w="8080" w:type="dxa"/>
            <w:gridSpan w:val="2"/>
          </w:tcPr>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 xml:space="preserve">Write a query that retrieves </w:t>
            </w:r>
            <w:r w:rsidRPr="00BD02E6">
              <w:rPr>
                <w:rFonts w:ascii="Arial" w:hAnsi="Arial" w:cs="Arial"/>
                <w:i/>
                <w:sz w:val="20"/>
                <w:szCs w:val="20"/>
              </w:rPr>
              <w:t>unique</w:t>
            </w:r>
            <w:r w:rsidRPr="00BD02E6">
              <w:rPr>
                <w:rFonts w:ascii="Arial" w:hAnsi="Arial" w:cs="Arial"/>
                <w:sz w:val="20"/>
                <w:szCs w:val="20"/>
              </w:rPr>
              <w:t xml:space="preserve"> colors from the table </w:t>
            </w:r>
            <w:proofErr w:type="spellStart"/>
            <w:r w:rsidRPr="00BD02E6">
              <w:rPr>
                <w:rFonts w:ascii="Arial" w:hAnsi="Arial" w:cs="Arial"/>
                <w:sz w:val="20"/>
                <w:szCs w:val="20"/>
              </w:rPr>
              <w:t>Production.Product</w:t>
            </w:r>
            <w:proofErr w:type="spellEnd"/>
            <w:r w:rsidRPr="00BD02E6">
              <w:rPr>
                <w:rFonts w:ascii="Arial" w:hAnsi="Arial" w:cs="Arial"/>
                <w:sz w:val="20"/>
                <w:szCs w:val="20"/>
              </w:rPr>
              <w:t>. We do not want to see all the rows, just what colors that exist in the column Color. Your result set should look something like the following.</w:t>
            </w:r>
          </w:p>
          <w:p w:rsidR="002E024E" w:rsidRPr="00BD02E6" w:rsidRDefault="002E024E" w:rsidP="00642BB3">
            <w:pPr>
              <w:autoSpaceDE w:val="0"/>
              <w:autoSpaceDN w:val="0"/>
              <w:adjustRightInd w:val="0"/>
              <w:spacing w:before="120" w:after="120" w:line="312" w:lineRule="auto"/>
              <w:rPr>
                <w:rFonts w:cs="Arial"/>
                <w:b/>
                <w:noProof/>
                <w:sz w:val="20"/>
                <w:szCs w:val="20"/>
                <w:lang w:eastAsia="sv-SE"/>
              </w:rPr>
            </w:pPr>
            <w:r w:rsidRPr="00BD02E6">
              <w:rPr>
                <w:rFonts w:cs="Arial"/>
                <w:b/>
                <w:noProof/>
                <w:sz w:val="20"/>
                <w:szCs w:val="20"/>
                <w:lang w:eastAsia="sv-SE"/>
              </w:rPr>
              <w:t>Color</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NULL</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Blue</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Grey</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Multi</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Red</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Silver</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Silver/Black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White</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Yellow</w:t>
            </w:r>
          </w:p>
          <w:p w:rsidR="002E024E" w:rsidRPr="00BD02E6" w:rsidRDefault="002E024E" w:rsidP="00642BB3">
            <w:pPr>
              <w:pStyle w:val="NoSpacing"/>
              <w:spacing w:before="120" w:after="120" w:line="312" w:lineRule="auto"/>
              <w:rPr>
                <w:rFonts w:ascii="Arial" w:hAnsi="Arial" w:cs="Arial"/>
                <w:sz w:val="20"/>
                <w:szCs w:val="20"/>
              </w:rPr>
            </w:pPr>
            <w:r w:rsidRPr="00BD02E6">
              <w:rPr>
                <w:rFonts w:ascii="Arial" w:hAnsi="Arial" w:cs="Arial"/>
                <w:noProof/>
                <w:sz w:val="20"/>
                <w:szCs w:val="20"/>
                <w:lang w:eastAsia="sv-SE"/>
              </w:rPr>
              <w:t>(10 row(s) affected)</w:t>
            </w:r>
          </w:p>
        </w:tc>
      </w:tr>
      <w:tr w:rsidR="002E024E" w:rsidRPr="00BD02E6" w:rsidTr="007840D4">
        <w:tc>
          <w:tcPr>
            <w:tcW w:w="1276" w:type="dxa"/>
            <w:gridSpan w:val="2"/>
          </w:tcPr>
          <w:p w:rsidR="002E024E" w:rsidRPr="00BD02E6" w:rsidRDefault="002E024E" w:rsidP="00642BB3">
            <w:pPr>
              <w:pStyle w:val="NoSpacing"/>
              <w:spacing w:before="120" w:after="120" w:line="312" w:lineRule="auto"/>
              <w:rPr>
                <w:rStyle w:val="Strong"/>
                <w:rFonts w:ascii="Arial" w:hAnsi="Arial" w:cs="Arial"/>
                <w:sz w:val="20"/>
                <w:szCs w:val="20"/>
              </w:rPr>
            </w:pPr>
            <w:r w:rsidRPr="00BD02E6">
              <w:rPr>
                <w:rStyle w:val="Strong"/>
                <w:rFonts w:ascii="Arial" w:hAnsi="Arial" w:cs="Arial"/>
                <w:sz w:val="20"/>
                <w:szCs w:val="20"/>
              </w:rPr>
              <w:t>Query 14</w:t>
            </w:r>
          </w:p>
          <w:p w:rsidR="002E024E" w:rsidRPr="00BD02E6" w:rsidRDefault="002E024E" w:rsidP="00642BB3">
            <w:pPr>
              <w:pStyle w:val="NoSpacing"/>
              <w:spacing w:before="120" w:after="120" w:line="312" w:lineRule="auto"/>
              <w:rPr>
                <w:rFonts w:ascii="Arial" w:hAnsi="Arial" w:cs="Arial"/>
                <w:sz w:val="20"/>
                <w:szCs w:val="20"/>
              </w:rPr>
            </w:pPr>
          </w:p>
        </w:tc>
        <w:tc>
          <w:tcPr>
            <w:tcW w:w="8080" w:type="dxa"/>
            <w:gridSpan w:val="2"/>
          </w:tcPr>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 xml:space="preserve">Write a query that retrieves the unique combination of columns </w:t>
            </w:r>
            <w:proofErr w:type="spellStart"/>
            <w:r w:rsidRPr="00BD02E6">
              <w:rPr>
                <w:rFonts w:ascii="Arial" w:hAnsi="Arial" w:cs="Arial"/>
                <w:sz w:val="20"/>
                <w:szCs w:val="20"/>
              </w:rPr>
              <w:t>ProductSubcategoryID</w:t>
            </w:r>
            <w:proofErr w:type="spellEnd"/>
            <w:r w:rsidRPr="00BD02E6">
              <w:rPr>
                <w:rFonts w:ascii="Arial" w:hAnsi="Arial" w:cs="Arial"/>
                <w:sz w:val="20"/>
                <w:szCs w:val="20"/>
              </w:rPr>
              <w:t xml:space="preserve"> and Color from the </w:t>
            </w:r>
            <w:proofErr w:type="spellStart"/>
            <w:r w:rsidRPr="00BD02E6">
              <w:rPr>
                <w:rFonts w:ascii="Arial" w:hAnsi="Arial" w:cs="Arial"/>
                <w:sz w:val="20"/>
                <w:szCs w:val="20"/>
              </w:rPr>
              <w:t>Production.Product</w:t>
            </w:r>
            <w:proofErr w:type="spellEnd"/>
            <w:r w:rsidRPr="00BD02E6">
              <w:rPr>
                <w:rFonts w:ascii="Arial" w:hAnsi="Arial" w:cs="Arial"/>
                <w:sz w:val="20"/>
                <w:szCs w:val="20"/>
              </w:rPr>
              <w:t xml:space="preserve"> table. Format and sort so the result set accordingly to the following. We do not want any rows that are NULL.in any of the two columns in the result.</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ProductSubcategoryID </w:t>
            </w:r>
            <w:r w:rsidRPr="00BD02E6">
              <w:rPr>
                <w:rFonts w:cs="Arial"/>
                <w:noProof/>
                <w:sz w:val="20"/>
                <w:szCs w:val="20"/>
                <w:lang w:eastAsia="sv-SE"/>
              </w:rPr>
              <w:tab/>
            </w:r>
            <w:r w:rsidRPr="00BD02E6">
              <w:rPr>
                <w:rFonts w:cs="Arial"/>
                <w:noProof/>
                <w:sz w:val="20"/>
                <w:szCs w:val="20"/>
                <w:lang w:eastAsia="sv-SE"/>
              </w:rPr>
              <w:tab/>
              <w:t>Color</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 </w:t>
            </w:r>
            <w:r w:rsidRPr="00BD02E6">
              <w:rPr>
                <w:rFonts w:cs="Arial"/>
                <w:noProof/>
                <w:sz w:val="20"/>
                <w:szCs w:val="20"/>
                <w:lang w:eastAsia="sv-SE"/>
              </w:rPr>
              <w:tab/>
            </w:r>
            <w:r w:rsidRPr="00BD02E6">
              <w:rPr>
                <w:rFonts w:cs="Arial"/>
                <w:noProof/>
                <w:sz w:val="20"/>
                <w:szCs w:val="20"/>
                <w:lang w:eastAsia="sv-SE"/>
              </w:rPr>
              <w:tab/>
            </w:r>
            <w:r w:rsidRPr="00BD02E6">
              <w:rPr>
                <w:rFonts w:cs="Arial"/>
                <w:noProof/>
                <w:sz w:val="20"/>
                <w:szCs w:val="20"/>
                <w:lang w:eastAsia="sv-SE"/>
              </w:rPr>
              <w:tab/>
              <w:t>---------------</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1                    </w:t>
            </w:r>
            <w:r w:rsidRPr="00BD02E6">
              <w:rPr>
                <w:rFonts w:cs="Arial"/>
                <w:noProof/>
                <w:sz w:val="20"/>
                <w:szCs w:val="20"/>
                <w:lang w:eastAsia="sv-SE"/>
              </w:rPr>
              <w:tab/>
            </w:r>
            <w:r w:rsidRPr="00BD02E6">
              <w:rPr>
                <w:rFonts w:cs="Arial"/>
                <w:noProof/>
                <w:sz w:val="20"/>
                <w:szCs w:val="20"/>
                <w:lang w:eastAsia="sv-SE"/>
              </w:rPr>
              <w:tab/>
            </w:r>
            <w:r w:rsidRPr="00BD02E6">
              <w:rPr>
                <w:rFonts w:cs="Arial"/>
                <w:noProof/>
                <w:sz w:val="20"/>
                <w:szCs w:val="20"/>
                <w:lang w:eastAsia="sv-SE"/>
              </w:rPr>
              <w:tab/>
            </w:r>
            <w:r w:rsidRPr="00BD02E6">
              <w:rPr>
                <w:rFonts w:cs="Arial"/>
                <w:noProof/>
                <w:sz w:val="20"/>
                <w:szCs w:val="20"/>
                <w:lang w:eastAsia="sv-SE"/>
              </w:rPr>
              <w:tab/>
              <w:t>Silver</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1                    </w:t>
            </w:r>
            <w:r w:rsidRPr="00BD02E6">
              <w:rPr>
                <w:rFonts w:cs="Arial"/>
                <w:noProof/>
                <w:sz w:val="20"/>
                <w:szCs w:val="20"/>
                <w:lang w:eastAsia="sv-SE"/>
              </w:rPr>
              <w:tab/>
            </w:r>
            <w:r w:rsidRPr="00BD02E6">
              <w:rPr>
                <w:rFonts w:cs="Arial"/>
                <w:noProof/>
                <w:sz w:val="20"/>
                <w:szCs w:val="20"/>
                <w:lang w:eastAsia="sv-SE"/>
              </w:rPr>
              <w:tab/>
            </w:r>
            <w:r w:rsidRPr="00BD02E6">
              <w:rPr>
                <w:rFonts w:cs="Arial"/>
                <w:noProof/>
                <w:sz w:val="20"/>
                <w:szCs w:val="20"/>
                <w:lang w:eastAsia="sv-SE"/>
              </w:rPr>
              <w:tab/>
            </w:r>
            <w:r w:rsidRPr="00BD02E6">
              <w:rPr>
                <w:rFonts w:cs="Arial"/>
                <w:noProof/>
                <w:sz w:val="20"/>
                <w:szCs w:val="20"/>
                <w:lang w:eastAsia="sv-SE"/>
              </w:rPr>
              <w:tab/>
              <w:t>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2                    </w:t>
            </w:r>
            <w:r w:rsidRPr="00BD02E6">
              <w:rPr>
                <w:rFonts w:cs="Arial"/>
                <w:noProof/>
                <w:sz w:val="20"/>
                <w:szCs w:val="20"/>
                <w:lang w:eastAsia="sv-SE"/>
              </w:rPr>
              <w:tab/>
            </w:r>
            <w:r w:rsidRPr="00BD02E6">
              <w:rPr>
                <w:rFonts w:cs="Arial"/>
                <w:noProof/>
                <w:sz w:val="20"/>
                <w:szCs w:val="20"/>
                <w:lang w:eastAsia="sv-SE"/>
              </w:rPr>
              <w:tab/>
            </w:r>
            <w:r w:rsidRPr="00BD02E6">
              <w:rPr>
                <w:rFonts w:cs="Arial"/>
                <w:noProof/>
                <w:sz w:val="20"/>
                <w:szCs w:val="20"/>
                <w:lang w:eastAsia="sv-SE"/>
              </w:rPr>
              <w:tab/>
            </w:r>
            <w:r w:rsidRPr="00BD02E6">
              <w:rPr>
                <w:rFonts w:cs="Arial"/>
                <w:noProof/>
                <w:sz w:val="20"/>
                <w:szCs w:val="20"/>
                <w:lang w:eastAsia="sv-SE"/>
              </w:rPr>
              <w:tab/>
              <w:t>Yellow</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lastRenderedPageBreak/>
              <w:t xml:space="preserve">2                    </w:t>
            </w:r>
            <w:r w:rsidRPr="00BD02E6">
              <w:rPr>
                <w:rFonts w:cs="Arial"/>
                <w:noProof/>
                <w:sz w:val="20"/>
                <w:szCs w:val="20"/>
                <w:lang w:eastAsia="sv-SE"/>
              </w:rPr>
              <w:tab/>
            </w:r>
            <w:r w:rsidRPr="00BD02E6">
              <w:rPr>
                <w:rFonts w:cs="Arial"/>
                <w:noProof/>
                <w:sz w:val="20"/>
                <w:szCs w:val="20"/>
                <w:lang w:eastAsia="sv-SE"/>
              </w:rPr>
              <w:tab/>
            </w:r>
            <w:r w:rsidRPr="00BD02E6">
              <w:rPr>
                <w:rFonts w:cs="Arial"/>
                <w:noProof/>
                <w:sz w:val="20"/>
                <w:szCs w:val="20"/>
                <w:lang w:eastAsia="sv-SE"/>
              </w:rPr>
              <w:tab/>
            </w:r>
            <w:r w:rsidRPr="00BD02E6">
              <w:rPr>
                <w:rFonts w:cs="Arial"/>
                <w:noProof/>
                <w:sz w:val="20"/>
                <w:szCs w:val="20"/>
                <w:lang w:eastAsia="sv-SE"/>
              </w:rPr>
              <w:tab/>
              <w:t>Red</w:t>
            </w:r>
          </w:p>
          <w:p w:rsidR="002E024E" w:rsidRPr="00BD02E6" w:rsidRDefault="002E024E" w:rsidP="00642BB3">
            <w:pPr>
              <w:tabs>
                <w:tab w:val="left" w:pos="3606"/>
              </w:tabs>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2                    </w:t>
            </w:r>
            <w:r w:rsidRPr="00BD02E6">
              <w:rPr>
                <w:rFonts w:cs="Arial"/>
                <w:noProof/>
                <w:sz w:val="20"/>
                <w:szCs w:val="20"/>
                <w:lang w:eastAsia="sv-SE"/>
              </w:rPr>
              <w:tab/>
              <w:t>Black</w:t>
            </w:r>
          </w:p>
          <w:p w:rsidR="002E024E" w:rsidRPr="00BD02E6" w:rsidRDefault="002E024E" w:rsidP="00642BB3">
            <w:pPr>
              <w:tabs>
                <w:tab w:val="left" w:pos="3606"/>
              </w:tabs>
              <w:spacing w:before="120" w:after="120" w:line="312" w:lineRule="auto"/>
              <w:rPr>
                <w:rFonts w:cs="Arial"/>
                <w:sz w:val="20"/>
                <w:szCs w:val="20"/>
                <w:lang w:eastAsia="sv-SE"/>
              </w:rPr>
            </w:pPr>
            <w:r w:rsidRPr="00BD02E6">
              <w:rPr>
                <w:rFonts w:cs="Arial"/>
                <w:noProof/>
                <w:sz w:val="20"/>
                <w:szCs w:val="20"/>
                <w:lang w:eastAsia="sv-SE"/>
              </w:rPr>
              <w:t xml:space="preserve">3                    </w:t>
            </w:r>
            <w:r w:rsidRPr="00BD02E6">
              <w:rPr>
                <w:rFonts w:cs="Arial"/>
                <w:noProof/>
                <w:sz w:val="20"/>
                <w:szCs w:val="20"/>
                <w:lang w:eastAsia="sv-SE"/>
              </w:rPr>
              <w:tab/>
              <w:t>Yellow</w:t>
            </w:r>
          </w:p>
          <w:p w:rsidR="002E024E" w:rsidRPr="00BD02E6" w:rsidRDefault="002E024E" w:rsidP="00642BB3">
            <w:pPr>
              <w:tabs>
                <w:tab w:val="left" w:pos="3606"/>
              </w:tabs>
              <w:spacing w:before="120" w:after="120" w:line="312" w:lineRule="auto"/>
              <w:rPr>
                <w:rFonts w:cs="Arial"/>
                <w:sz w:val="20"/>
                <w:szCs w:val="20"/>
                <w:lang w:eastAsia="sv-SE"/>
              </w:rPr>
            </w:pPr>
            <w:r w:rsidRPr="00BD02E6">
              <w:rPr>
                <w:rFonts w:cs="Arial"/>
                <w:sz w:val="20"/>
                <w:szCs w:val="20"/>
                <w:lang w:eastAsia="sv-SE"/>
              </w:rPr>
              <w:t xml:space="preserve">            …………</w:t>
            </w:r>
          </w:p>
          <w:p w:rsidR="002E024E" w:rsidRPr="00BD02E6" w:rsidRDefault="002E024E" w:rsidP="00642BB3">
            <w:pPr>
              <w:tabs>
                <w:tab w:val="left" w:pos="3606"/>
              </w:tabs>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31                   </w:t>
            </w:r>
            <w:r w:rsidRPr="00BD02E6">
              <w:rPr>
                <w:rFonts w:cs="Arial"/>
                <w:noProof/>
                <w:sz w:val="20"/>
                <w:szCs w:val="20"/>
                <w:lang w:eastAsia="sv-SE"/>
              </w:rPr>
              <w:tab/>
              <w:t>Red</w:t>
            </w:r>
          </w:p>
          <w:p w:rsidR="002E024E" w:rsidRPr="00BD02E6" w:rsidRDefault="002E024E" w:rsidP="00642BB3">
            <w:pPr>
              <w:tabs>
                <w:tab w:val="left" w:pos="3606"/>
              </w:tabs>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31                   </w:t>
            </w:r>
            <w:r w:rsidRPr="00BD02E6">
              <w:rPr>
                <w:rFonts w:cs="Arial"/>
                <w:noProof/>
                <w:sz w:val="20"/>
                <w:szCs w:val="20"/>
                <w:lang w:eastAsia="sv-SE"/>
              </w:rPr>
              <w:tab/>
              <w:t>Blue</w:t>
            </w:r>
          </w:p>
          <w:p w:rsidR="002E024E" w:rsidRPr="00BD02E6" w:rsidRDefault="002E024E" w:rsidP="00642BB3">
            <w:pPr>
              <w:tabs>
                <w:tab w:val="left" w:pos="3606"/>
              </w:tabs>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31                   </w:t>
            </w:r>
            <w:r w:rsidRPr="00BD02E6">
              <w:rPr>
                <w:rFonts w:cs="Arial"/>
                <w:noProof/>
                <w:sz w:val="20"/>
                <w:szCs w:val="20"/>
                <w:lang w:eastAsia="sv-SE"/>
              </w:rPr>
              <w:tab/>
              <w:t>Black</w:t>
            </w:r>
          </w:p>
          <w:p w:rsidR="002E024E" w:rsidRPr="00BD02E6" w:rsidRDefault="002E024E" w:rsidP="00642BB3">
            <w:pPr>
              <w:tabs>
                <w:tab w:val="left" w:pos="3606"/>
              </w:tabs>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32                   </w:t>
            </w:r>
            <w:r w:rsidRPr="00BD02E6">
              <w:rPr>
                <w:rFonts w:cs="Arial"/>
                <w:noProof/>
                <w:sz w:val="20"/>
                <w:szCs w:val="20"/>
                <w:lang w:eastAsia="sv-SE"/>
              </w:rPr>
              <w:tab/>
              <w:t>Silver</w:t>
            </w:r>
          </w:p>
          <w:p w:rsidR="002E024E" w:rsidRPr="00BD02E6" w:rsidRDefault="002E024E" w:rsidP="00642BB3">
            <w:pPr>
              <w:tabs>
                <w:tab w:val="left" w:pos="3606"/>
              </w:tabs>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35                   </w:t>
            </w:r>
            <w:r w:rsidRPr="00BD02E6">
              <w:rPr>
                <w:rFonts w:cs="Arial"/>
                <w:noProof/>
                <w:sz w:val="20"/>
                <w:szCs w:val="20"/>
                <w:lang w:eastAsia="sv-SE"/>
              </w:rPr>
              <w:tab/>
              <w:t>Grey</w:t>
            </w:r>
          </w:p>
          <w:p w:rsidR="002E024E" w:rsidRPr="00BD02E6" w:rsidRDefault="002E024E" w:rsidP="00642BB3">
            <w:pPr>
              <w:spacing w:before="120" w:after="120" w:line="312" w:lineRule="auto"/>
              <w:rPr>
                <w:rFonts w:cs="Arial"/>
                <w:sz w:val="20"/>
                <w:szCs w:val="20"/>
              </w:rPr>
            </w:pPr>
            <w:r w:rsidRPr="00BD02E6">
              <w:rPr>
                <w:rFonts w:cs="Arial"/>
                <w:noProof/>
                <w:sz w:val="20"/>
                <w:szCs w:val="20"/>
                <w:lang w:eastAsia="sv-SE"/>
              </w:rPr>
              <w:t>(34 row(s) affected)</w:t>
            </w:r>
          </w:p>
        </w:tc>
      </w:tr>
      <w:tr w:rsidR="002E024E" w:rsidRPr="00BD02E6" w:rsidTr="007840D4">
        <w:tc>
          <w:tcPr>
            <w:tcW w:w="1276" w:type="dxa"/>
            <w:gridSpan w:val="2"/>
          </w:tcPr>
          <w:p w:rsidR="002E024E" w:rsidRPr="00BD02E6" w:rsidRDefault="002E024E" w:rsidP="00642BB3">
            <w:pPr>
              <w:pStyle w:val="NoSpacing"/>
              <w:spacing w:before="120" w:after="120" w:line="312" w:lineRule="auto"/>
              <w:rPr>
                <w:rFonts w:ascii="Arial" w:hAnsi="Arial" w:cs="Arial"/>
                <w:b/>
                <w:sz w:val="20"/>
                <w:szCs w:val="20"/>
              </w:rPr>
            </w:pPr>
            <w:r w:rsidRPr="00BD02E6">
              <w:rPr>
                <w:rStyle w:val="Strong"/>
                <w:rFonts w:ascii="Arial" w:hAnsi="Arial" w:cs="Arial"/>
                <w:sz w:val="20"/>
                <w:szCs w:val="20"/>
              </w:rPr>
              <w:lastRenderedPageBreak/>
              <w:t xml:space="preserve">Query </w:t>
            </w:r>
            <w:r w:rsidRPr="00BD02E6">
              <w:rPr>
                <w:rFonts w:ascii="Arial" w:hAnsi="Arial" w:cs="Arial"/>
                <w:b/>
                <w:sz w:val="20"/>
                <w:szCs w:val="20"/>
              </w:rPr>
              <w:t>15</w:t>
            </w:r>
          </w:p>
          <w:p w:rsidR="002E024E" w:rsidRPr="00BD02E6" w:rsidRDefault="002E024E" w:rsidP="00642BB3">
            <w:pPr>
              <w:pStyle w:val="NoSpacing"/>
              <w:spacing w:before="120" w:after="120" w:line="312" w:lineRule="auto"/>
              <w:rPr>
                <w:rFonts w:ascii="Arial" w:hAnsi="Arial" w:cs="Arial"/>
                <w:sz w:val="20"/>
                <w:szCs w:val="20"/>
              </w:rPr>
            </w:pPr>
          </w:p>
        </w:tc>
        <w:tc>
          <w:tcPr>
            <w:tcW w:w="8080" w:type="dxa"/>
            <w:gridSpan w:val="2"/>
          </w:tcPr>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 xml:space="preserve">Something is “wrong” with the WHERE clause in the following query. </w:t>
            </w:r>
          </w:p>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 xml:space="preserve">We do not want any Red or Black products from any </w:t>
            </w:r>
            <w:proofErr w:type="spellStart"/>
            <w:r w:rsidRPr="00BD02E6">
              <w:rPr>
                <w:rFonts w:ascii="Arial" w:hAnsi="Arial" w:cs="Arial"/>
                <w:sz w:val="20"/>
                <w:szCs w:val="20"/>
              </w:rPr>
              <w:t>SubCategory</w:t>
            </w:r>
            <w:proofErr w:type="spellEnd"/>
            <w:r w:rsidRPr="00BD02E6">
              <w:rPr>
                <w:rFonts w:ascii="Arial" w:hAnsi="Arial" w:cs="Arial"/>
                <w:sz w:val="20"/>
                <w:szCs w:val="20"/>
              </w:rPr>
              <w:t xml:space="preserve"> than those with the value of 1 in column </w:t>
            </w:r>
            <w:proofErr w:type="spellStart"/>
            <w:r w:rsidRPr="00BD02E6">
              <w:rPr>
                <w:rFonts w:ascii="Arial" w:hAnsi="Arial" w:cs="Arial"/>
                <w:sz w:val="20"/>
                <w:szCs w:val="20"/>
              </w:rPr>
              <w:t>ProductSubCategoryID</w:t>
            </w:r>
            <w:proofErr w:type="spellEnd"/>
            <w:r w:rsidRPr="00BD02E6">
              <w:rPr>
                <w:rFonts w:ascii="Arial" w:hAnsi="Arial" w:cs="Arial"/>
                <w:sz w:val="20"/>
                <w:szCs w:val="20"/>
              </w:rPr>
              <w:t>, unless they cost between 1000 and 2000.</w:t>
            </w:r>
          </w:p>
          <w:p w:rsidR="002E024E" w:rsidRPr="00BD02E6" w:rsidRDefault="002E024E" w:rsidP="00642BB3">
            <w:pPr>
              <w:autoSpaceDE w:val="0"/>
              <w:autoSpaceDN w:val="0"/>
              <w:adjustRightInd w:val="0"/>
              <w:spacing w:after="0" w:line="240" w:lineRule="auto"/>
              <w:rPr>
                <w:rFonts w:cs="Arial"/>
                <w:noProof/>
                <w:sz w:val="20"/>
                <w:szCs w:val="20"/>
              </w:rPr>
            </w:pPr>
            <w:r w:rsidRPr="00BD02E6">
              <w:rPr>
                <w:rFonts w:cs="Arial"/>
                <w:noProof/>
                <w:color w:val="0000FF"/>
                <w:sz w:val="20"/>
                <w:szCs w:val="20"/>
              </w:rPr>
              <w:t>SELECT</w:t>
            </w:r>
            <w:r w:rsidRPr="00BD02E6">
              <w:rPr>
                <w:rFonts w:cs="Arial"/>
                <w:noProof/>
                <w:sz w:val="20"/>
                <w:szCs w:val="20"/>
              </w:rPr>
              <w:t xml:space="preserve"> ProductSubCategoryID</w:t>
            </w:r>
          </w:p>
          <w:p w:rsidR="002E024E" w:rsidRPr="00BD02E6" w:rsidRDefault="002E024E" w:rsidP="00642BB3">
            <w:pPr>
              <w:autoSpaceDE w:val="0"/>
              <w:autoSpaceDN w:val="0"/>
              <w:adjustRightInd w:val="0"/>
              <w:spacing w:after="0" w:line="240" w:lineRule="auto"/>
              <w:rPr>
                <w:rFonts w:cs="Arial"/>
                <w:noProof/>
                <w:sz w:val="20"/>
                <w:szCs w:val="20"/>
              </w:rPr>
            </w:pPr>
            <w:r w:rsidRPr="00BD02E6">
              <w:rPr>
                <w:rFonts w:cs="Arial"/>
                <w:noProof/>
                <w:sz w:val="20"/>
                <w:szCs w:val="20"/>
              </w:rPr>
              <w:t xml:space="preserve">      </w:t>
            </w:r>
            <w:r w:rsidRPr="00BD02E6">
              <w:rPr>
                <w:rFonts w:cs="Arial"/>
                <w:noProof/>
                <w:color w:val="808080"/>
                <w:sz w:val="20"/>
                <w:szCs w:val="20"/>
              </w:rPr>
              <w:t>,</w:t>
            </w:r>
            <w:r w:rsidRPr="00BD02E6">
              <w:rPr>
                <w:rFonts w:cs="Arial"/>
                <w:noProof/>
                <w:sz w:val="20"/>
                <w:szCs w:val="20"/>
              </w:rPr>
              <w:t xml:space="preserve"> </w:t>
            </w:r>
            <w:r w:rsidRPr="00BD02E6">
              <w:rPr>
                <w:rFonts w:cs="Arial"/>
                <w:noProof/>
                <w:color w:val="808080"/>
                <w:sz w:val="20"/>
                <w:szCs w:val="20"/>
              </w:rPr>
              <w:t>LEFT(</w:t>
            </w:r>
            <w:r w:rsidRPr="00BD02E6">
              <w:rPr>
                <w:rFonts w:cs="Arial"/>
                <w:noProof/>
                <w:sz w:val="20"/>
                <w:szCs w:val="20"/>
              </w:rPr>
              <w:t>[Name]</w:t>
            </w:r>
            <w:r w:rsidRPr="00BD02E6">
              <w:rPr>
                <w:rFonts w:cs="Arial"/>
                <w:noProof/>
                <w:color w:val="808080"/>
                <w:sz w:val="20"/>
                <w:szCs w:val="20"/>
              </w:rPr>
              <w:t>,</w:t>
            </w:r>
            <w:r w:rsidRPr="00BD02E6">
              <w:rPr>
                <w:rFonts w:cs="Arial"/>
                <w:noProof/>
                <w:sz w:val="20"/>
                <w:szCs w:val="20"/>
              </w:rPr>
              <w:t>35</w:t>
            </w:r>
            <w:r w:rsidRPr="00BD02E6">
              <w:rPr>
                <w:rFonts w:cs="Arial"/>
                <w:noProof/>
                <w:color w:val="808080"/>
                <w:sz w:val="20"/>
                <w:szCs w:val="20"/>
              </w:rPr>
              <w:t>)</w:t>
            </w:r>
            <w:r w:rsidRPr="00BD02E6">
              <w:rPr>
                <w:rFonts w:cs="Arial"/>
                <w:noProof/>
                <w:sz w:val="20"/>
                <w:szCs w:val="20"/>
              </w:rPr>
              <w:t xml:space="preserve"> </w:t>
            </w:r>
            <w:r w:rsidRPr="00BD02E6">
              <w:rPr>
                <w:rFonts w:cs="Arial"/>
                <w:noProof/>
                <w:color w:val="0000FF"/>
                <w:sz w:val="20"/>
                <w:szCs w:val="20"/>
              </w:rPr>
              <w:t>AS</w:t>
            </w:r>
            <w:r w:rsidRPr="00BD02E6">
              <w:rPr>
                <w:rFonts w:cs="Arial"/>
                <w:noProof/>
                <w:sz w:val="20"/>
                <w:szCs w:val="20"/>
              </w:rPr>
              <w:t xml:space="preserve"> [Name]</w:t>
            </w:r>
          </w:p>
          <w:p w:rsidR="002E024E" w:rsidRPr="00BD02E6" w:rsidRDefault="002E024E" w:rsidP="00642BB3">
            <w:pPr>
              <w:autoSpaceDE w:val="0"/>
              <w:autoSpaceDN w:val="0"/>
              <w:adjustRightInd w:val="0"/>
              <w:spacing w:after="0" w:line="240" w:lineRule="auto"/>
              <w:rPr>
                <w:rFonts w:cs="Arial"/>
                <w:noProof/>
                <w:sz w:val="20"/>
                <w:szCs w:val="20"/>
              </w:rPr>
            </w:pPr>
            <w:r w:rsidRPr="00BD02E6">
              <w:rPr>
                <w:rFonts w:cs="Arial"/>
                <w:noProof/>
                <w:sz w:val="20"/>
                <w:szCs w:val="20"/>
              </w:rPr>
              <w:t xml:space="preserve">      </w:t>
            </w:r>
            <w:r w:rsidRPr="00BD02E6">
              <w:rPr>
                <w:rFonts w:cs="Arial"/>
                <w:noProof/>
                <w:color w:val="808080"/>
                <w:sz w:val="20"/>
                <w:szCs w:val="20"/>
              </w:rPr>
              <w:t>,</w:t>
            </w:r>
            <w:r w:rsidRPr="00BD02E6">
              <w:rPr>
                <w:rFonts w:cs="Arial"/>
                <w:noProof/>
                <w:sz w:val="20"/>
                <w:szCs w:val="20"/>
              </w:rPr>
              <w:t xml:space="preserve"> Color</w:t>
            </w:r>
            <w:r w:rsidRPr="00BD02E6">
              <w:rPr>
                <w:rFonts w:cs="Arial"/>
                <w:noProof/>
                <w:color w:val="808080"/>
                <w:sz w:val="20"/>
                <w:szCs w:val="20"/>
              </w:rPr>
              <w:t>,</w:t>
            </w:r>
            <w:r w:rsidRPr="00BD02E6">
              <w:rPr>
                <w:rFonts w:cs="Arial"/>
                <w:noProof/>
                <w:sz w:val="20"/>
                <w:szCs w:val="20"/>
              </w:rPr>
              <w:t xml:space="preserve"> ListPrice</w:t>
            </w:r>
          </w:p>
          <w:p w:rsidR="002E024E" w:rsidRPr="00BD02E6" w:rsidRDefault="002E024E" w:rsidP="00642BB3">
            <w:pPr>
              <w:autoSpaceDE w:val="0"/>
              <w:autoSpaceDN w:val="0"/>
              <w:adjustRightInd w:val="0"/>
              <w:spacing w:after="0" w:line="240" w:lineRule="auto"/>
              <w:rPr>
                <w:rFonts w:cs="Arial"/>
                <w:noProof/>
                <w:sz w:val="20"/>
                <w:szCs w:val="20"/>
              </w:rPr>
            </w:pPr>
            <w:r w:rsidRPr="00BD02E6">
              <w:rPr>
                <w:rFonts w:cs="Arial"/>
                <w:noProof/>
                <w:color w:val="0000FF"/>
                <w:sz w:val="20"/>
                <w:szCs w:val="20"/>
              </w:rPr>
              <w:t>FROM</w:t>
            </w:r>
            <w:r w:rsidRPr="00BD02E6">
              <w:rPr>
                <w:rFonts w:cs="Arial"/>
                <w:noProof/>
                <w:sz w:val="20"/>
                <w:szCs w:val="20"/>
              </w:rPr>
              <w:t xml:space="preserve"> Production</w:t>
            </w:r>
            <w:r w:rsidRPr="00BD02E6">
              <w:rPr>
                <w:rFonts w:cs="Arial"/>
                <w:noProof/>
                <w:color w:val="808080"/>
                <w:sz w:val="20"/>
                <w:szCs w:val="20"/>
              </w:rPr>
              <w:t>.</w:t>
            </w:r>
            <w:r w:rsidRPr="00BD02E6">
              <w:rPr>
                <w:rFonts w:cs="Arial"/>
                <w:noProof/>
                <w:sz w:val="20"/>
                <w:szCs w:val="20"/>
              </w:rPr>
              <w:t>Product</w:t>
            </w:r>
          </w:p>
          <w:p w:rsidR="002E024E" w:rsidRPr="00BD02E6" w:rsidRDefault="002E024E" w:rsidP="00642BB3">
            <w:pPr>
              <w:autoSpaceDE w:val="0"/>
              <w:autoSpaceDN w:val="0"/>
              <w:adjustRightInd w:val="0"/>
              <w:spacing w:after="0" w:line="240" w:lineRule="auto"/>
              <w:rPr>
                <w:rFonts w:cs="Arial"/>
                <w:noProof/>
                <w:sz w:val="20"/>
                <w:szCs w:val="20"/>
              </w:rPr>
            </w:pPr>
            <w:r w:rsidRPr="00BD02E6">
              <w:rPr>
                <w:rFonts w:cs="Arial"/>
                <w:noProof/>
                <w:color w:val="0000FF"/>
                <w:sz w:val="20"/>
                <w:szCs w:val="20"/>
              </w:rPr>
              <w:t>WHERE</w:t>
            </w:r>
            <w:r w:rsidRPr="00BD02E6">
              <w:rPr>
                <w:rFonts w:cs="Arial"/>
                <w:noProof/>
                <w:sz w:val="20"/>
                <w:szCs w:val="20"/>
              </w:rPr>
              <w:t xml:space="preserve"> Color </w:t>
            </w:r>
            <w:r w:rsidRPr="00BD02E6">
              <w:rPr>
                <w:rFonts w:cs="Arial"/>
                <w:noProof/>
                <w:color w:val="808080"/>
                <w:sz w:val="20"/>
                <w:szCs w:val="20"/>
              </w:rPr>
              <w:t>IN</w:t>
            </w:r>
            <w:r w:rsidRPr="00BD02E6">
              <w:rPr>
                <w:rFonts w:cs="Arial"/>
                <w:noProof/>
                <w:color w:val="0000FF"/>
                <w:sz w:val="20"/>
                <w:szCs w:val="20"/>
              </w:rPr>
              <w:t xml:space="preserve"> </w:t>
            </w:r>
            <w:r w:rsidRPr="00BD02E6">
              <w:rPr>
                <w:rFonts w:cs="Arial"/>
                <w:noProof/>
                <w:color w:val="808080"/>
                <w:sz w:val="20"/>
                <w:szCs w:val="20"/>
              </w:rPr>
              <w:t>(</w:t>
            </w:r>
            <w:r w:rsidRPr="00BD02E6">
              <w:rPr>
                <w:rFonts w:cs="Arial"/>
                <w:noProof/>
                <w:color w:val="FF0000"/>
                <w:sz w:val="20"/>
                <w:szCs w:val="20"/>
              </w:rPr>
              <w:t>'Red'</w:t>
            </w:r>
            <w:r w:rsidRPr="00BD02E6">
              <w:rPr>
                <w:rFonts w:cs="Arial"/>
                <w:noProof/>
                <w:color w:val="808080"/>
                <w:sz w:val="20"/>
                <w:szCs w:val="20"/>
              </w:rPr>
              <w:t>,</w:t>
            </w:r>
            <w:r w:rsidRPr="00BD02E6">
              <w:rPr>
                <w:rFonts w:cs="Arial"/>
                <w:noProof/>
                <w:color w:val="FF0000"/>
                <w:sz w:val="20"/>
                <w:szCs w:val="20"/>
              </w:rPr>
              <w:t>'Black'</w:t>
            </w:r>
            <w:r w:rsidRPr="00BD02E6">
              <w:rPr>
                <w:rFonts w:cs="Arial"/>
                <w:noProof/>
                <w:color w:val="808080"/>
                <w:sz w:val="20"/>
                <w:szCs w:val="20"/>
              </w:rPr>
              <w:t>)</w:t>
            </w:r>
            <w:r w:rsidRPr="00BD02E6">
              <w:rPr>
                <w:rFonts w:cs="Arial"/>
                <w:noProof/>
                <w:sz w:val="20"/>
                <w:szCs w:val="20"/>
              </w:rPr>
              <w:t xml:space="preserve"> </w:t>
            </w:r>
          </w:p>
          <w:p w:rsidR="002E024E" w:rsidRPr="00BD02E6" w:rsidRDefault="002E024E" w:rsidP="00642BB3">
            <w:pPr>
              <w:autoSpaceDE w:val="0"/>
              <w:autoSpaceDN w:val="0"/>
              <w:adjustRightInd w:val="0"/>
              <w:spacing w:after="0" w:line="240" w:lineRule="auto"/>
              <w:rPr>
                <w:rFonts w:cs="Arial"/>
                <w:noProof/>
                <w:sz w:val="20"/>
                <w:szCs w:val="20"/>
              </w:rPr>
            </w:pPr>
            <w:r w:rsidRPr="00BD02E6">
              <w:rPr>
                <w:rFonts w:cs="Arial"/>
                <w:noProof/>
                <w:sz w:val="20"/>
                <w:szCs w:val="20"/>
              </w:rPr>
              <w:t xml:space="preserve">      </w:t>
            </w:r>
            <w:r w:rsidRPr="00BD02E6">
              <w:rPr>
                <w:rFonts w:cs="Arial"/>
                <w:noProof/>
                <w:color w:val="808080"/>
                <w:sz w:val="20"/>
                <w:szCs w:val="20"/>
              </w:rPr>
              <w:t>OR</w:t>
            </w:r>
            <w:r w:rsidRPr="00BD02E6">
              <w:rPr>
                <w:rFonts w:cs="Arial"/>
                <w:noProof/>
                <w:sz w:val="20"/>
                <w:szCs w:val="20"/>
              </w:rPr>
              <w:t xml:space="preserve"> ListPrice </w:t>
            </w:r>
            <w:r w:rsidRPr="00BD02E6">
              <w:rPr>
                <w:rFonts w:cs="Arial"/>
                <w:noProof/>
                <w:color w:val="808080"/>
                <w:sz w:val="20"/>
                <w:szCs w:val="20"/>
              </w:rPr>
              <w:t>BETWEEN</w:t>
            </w:r>
            <w:r w:rsidRPr="00BD02E6">
              <w:rPr>
                <w:rFonts w:cs="Arial"/>
                <w:noProof/>
                <w:sz w:val="20"/>
                <w:szCs w:val="20"/>
              </w:rPr>
              <w:t xml:space="preserve"> 1000 </w:t>
            </w:r>
            <w:r w:rsidRPr="00BD02E6">
              <w:rPr>
                <w:rFonts w:cs="Arial"/>
                <w:noProof/>
                <w:color w:val="808080"/>
                <w:sz w:val="20"/>
                <w:szCs w:val="20"/>
              </w:rPr>
              <w:t>AND</w:t>
            </w:r>
            <w:r w:rsidRPr="00BD02E6">
              <w:rPr>
                <w:rFonts w:cs="Arial"/>
                <w:noProof/>
                <w:sz w:val="20"/>
                <w:szCs w:val="20"/>
              </w:rPr>
              <w:t xml:space="preserve"> 2000 </w:t>
            </w:r>
          </w:p>
          <w:p w:rsidR="002E024E" w:rsidRPr="00BD02E6" w:rsidRDefault="002E024E" w:rsidP="00642BB3">
            <w:pPr>
              <w:autoSpaceDE w:val="0"/>
              <w:autoSpaceDN w:val="0"/>
              <w:adjustRightInd w:val="0"/>
              <w:spacing w:after="0" w:line="240" w:lineRule="auto"/>
              <w:rPr>
                <w:rFonts w:cs="Arial"/>
                <w:noProof/>
                <w:sz w:val="20"/>
                <w:szCs w:val="20"/>
              </w:rPr>
            </w:pPr>
            <w:r w:rsidRPr="00BD02E6">
              <w:rPr>
                <w:rFonts w:cs="Arial"/>
                <w:noProof/>
                <w:sz w:val="20"/>
                <w:szCs w:val="20"/>
              </w:rPr>
              <w:t xml:space="preserve">      </w:t>
            </w:r>
            <w:r w:rsidRPr="00BD02E6">
              <w:rPr>
                <w:rFonts w:cs="Arial"/>
                <w:noProof/>
                <w:color w:val="808080"/>
                <w:sz w:val="20"/>
                <w:szCs w:val="20"/>
              </w:rPr>
              <w:t>AND</w:t>
            </w:r>
            <w:r w:rsidRPr="00BD02E6">
              <w:rPr>
                <w:rFonts w:cs="Arial"/>
                <w:noProof/>
                <w:sz w:val="20"/>
                <w:szCs w:val="20"/>
              </w:rPr>
              <w:t xml:space="preserve"> ProductSubCategoryID </w:t>
            </w:r>
            <w:r w:rsidRPr="00BD02E6">
              <w:rPr>
                <w:rFonts w:cs="Arial"/>
                <w:noProof/>
                <w:color w:val="808080"/>
                <w:sz w:val="20"/>
                <w:szCs w:val="20"/>
              </w:rPr>
              <w:t>=</w:t>
            </w:r>
            <w:r w:rsidRPr="00BD02E6">
              <w:rPr>
                <w:rFonts w:cs="Arial"/>
                <w:noProof/>
                <w:sz w:val="20"/>
                <w:szCs w:val="20"/>
              </w:rPr>
              <w:t xml:space="preserve"> 1</w:t>
            </w:r>
          </w:p>
          <w:p w:rsidR="002E024E" w:rsidRPr="00BD02E6" w:rsidRDefault="002E024E" w:rsidP="00642BB3">
            <w:pPr>
              <w:pStyle w:val="NoSpacing"/>
              <w:spacing w:before="120" w:after="120" w:line="312" w:lineRule="auto"/>
              <w:rPr>
                <w:ins w:id="5" w:author="Student" w:date="2009-02-03T08:25:00Z"/>
                <w:rFonts w:ascii="Arial" w:hAnsi="Arial" w:cs="Arial"/>
                <w:sz w:val="20"/>
                <w:szCs w:val="20"/>
              </w:rPr>
            </w:pPr>
            <w:r w:rsidRPr="00BD02E6">
              <w:rPr>
                <w:rFonts w:ascii="Arial" w:hAnsi="Arial" w:cs="Arial"/>
                <w:noProof/>
                <w:color w:val="0000FF"/>
                <w:sz w:val="20"/>
                <w:szCs w:val="20"/>
              </w:rPr>
              <w:t>ORDER</w:t>
            </w:r>
            <w:r w:rsidRPr="00BD02E6">
              <w:rPr>
                <w:rFonts w:ascii="Arial" w:hAnsi="Arial" w:cs="Arial"/>
                <w:noProof/>
                <w:sz w:val="20"/>
                <w:szCs w:val="20"/>
              </w:rPr>
              <w:t xml:space="preserve"> </w:t>
            </w:r>
            <w:r w:rsidRPr="00BD02E6">
              <w:rPr>
                <w:rFonts w:ascii="Arial" w:hAnsi="Arial" w:cs="Arial"/>
                <w:noProof/>
                <w:color w:val="0000FF"/>
                <w:sz w:val="20"/>
                <w:szCs w:val="20"/>
              </w:rPr>
              <w:t>BY</w:t>
            </w:r>
            <w:r w:rsidRPr="00BD02E6">
              <w:rPr>
                <w:rFonts w:ascii="Arial" w:hAnsi="Arial" w:cs="Arial"/>
                <w:noProof/>
                <w:sz w:val="20"/>
                <w:szCs w:val="20"/>
              </w:rPr>
              <w:t xml:space="preserve"> ProductID</w:t>
            </w:r>
          </w:p>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Write the query in the editor and execute it. Take a look at the result set and then adjust the query so it delivers the following result set.</w:t>
            </w:r>
          </w:p>
          <w:p w:rsidR="002E024E" w:rsidRPr="00BD02E6" w:rsidRDefault="002E024E" w:rsidP="00F14FA8">
            <w:pPr>
              <w:pStyle w:val="NoSpacing"/>
              <w:numPr>
                <w:ilvl w:val="0"/>
                <w:numId w:val="24"/>
              </w:numPr>
              <w:spacing w:before="120" w:after="120" w:line="312" w:lineRule="auto"/>
              <w:rPr>
                <w:rFonts w:ascii="Arial" w:hAnsi="Arial" w:cs="Arial"/>
                <w:b/>
                <w:sz w:val="20"/>
                <w:szCs w:val="20"/>
              </w:rPr>
            </w:pPr>
            <w:r w:rsidRPr="00BD02E6">
              <w:rPr>
                <w:rFonts w:ascii="Arial" w:hAnsi="Arial" w:cs="Arial"/>
                <w:b/>
                <w:sz w:val="20"/>
                <w:szCs w:val="20"/>
              </w:rPr>
              <w:t xml:space="preserve">Tip: </w:t>
            </w:r>
          </w:p>
          <w:p w:rsidR="002E024E" w:rsidRPr="00BD02E6" w:rsidRDefault="002E024E" w:rsidP="00642BB3">
            <w:pPr>
              <w:pStyle w:val="NoSpacing"/>
              <w:spacing w:before="120" w:after="120" w:line="312" w:lineRule="auto"/>
              <w:rPr>
                <w:rFonts w:ascii="Arial" w:hAnsi="Arial" w:cs="Arial"/>
                <w:sz w:val="20"/>
                <w:szCs w:val="20"/>
              </w:rPr>
            </w:pPr>
            <w:r w:rsidRPr="00BD02E6">
              <w:rPr>
                <w:rFonts w:ascii="Arial" w:hAnsi="Arial" w:cs="Arial"/>
                <w:sz w:val="20"/>
                <w:szCs w:val="20"/>
              </w:rPr>
              <w:t>Operator precedence is often a source of confusion.</w:t>
            </w:r>
          </w:p>
          <w:p w:rsidR="002E024E" w:rsidRPr="00BD02E6" w:rsidRDefault="002E024E" w:rsidP="00642BB3">
            <w:pPr>
              <w:pStyle w:val="NoSpacing"/>
              <w:spacing w:before="120" w:after="120" w:line="312" w:lineRule="auto"/>
              <w:rPr>
                <w:rFonts w:ascii="Arial" w:hAnsi="Arial" w:cs="Arial"/>
                <w:sz w:val="20"/>
                <w:szCs w:val="20"/>
              </w:rPr>
            </w:pPr>
          </w:p>
        </w:tc>
      </w:tr>
      <w:tr w:rsidR="002E024E" w:rsidRPr="00BD02E6" w:rsidTr="007840D4">
        <w:tc>
          <w:tcPr>
            <w:tcW w:w="9356" w:type="dxa"/>
            <w:gridSpan w:val="4"/>
          </w:tcPr>
          <w:p w:rsidR="002E024E" w:rsidRPr="00BD02E6" w:rsidRDefault="002E024E" w:rsidP="00642BB3">
            <w:pPr>
              <w:autoSpaceDE w:val="0"/>
              <w:autoSpaceDN w:val="0"/>
              <w:adjustRightInd w:val="0"/>
              <w:spacing w:before="120" w:after="120" w:line="312" w:lineRule="auto"/>
              <w:rPr>
                <w:rFonts w:cs="Arial"/>
                <w:b/>
                <w:noProof/>
                <w:sz w:val="20"/>
                <w:szCs w:val="20"/>
                <w:lang w:val="en-GB" w:eastAsia="sv-SE"/>
              </w:rPr>
            </w:pPr>
            <w:r w:rsidRPr="00BD02E6">
              <w:rPr>
                <w:rFonts w:cs="Arial"/>
                <w:b/>
                <w:noProof/>
                <w:sz w:val="20"/>
                <w:szCs w:val="20"/>
                <w:lang w:val="en-GB" w:eastAsia="sv-SE"/>
              </w:rPr>
              <w:t xml:space="preserve">ProductSubCategoryID Name                                </w:t>
            </w:r>
            <w:r w:rsidRPr="00BD02E6">
              <w:rPr>
                <w:rFonts w:cs="Arial"/>
                <w:b/>
                <w:noProof/>
                <w:sz w:val="20"/>
                <w:szCs w:val="20"/>
                <w:lang w:val="en-GB" w:eastAsia="sv-SE"/>
              </w:rPr>
              <w:tab/>
            </w:r>
            <w:r w:rsidRPr="00BD02E6">
              <w:rPr>
                <w:rFonts w:cs="Arial"/>
                <w:b/>
                <w:noProof/>
                <w:sz w:val="20"/>
                <w:szCs w:val="20"/>
                <w:lang w:val="en-GB" w:eastAsia="sv-SE"/>
              </w:rPr>
              <w:tab/>
              <w:t>Color           ListPrice</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 </w:t>
            </w:r>
            <w:r w:rsidRPr="00BD02E6">
              <w:rPr>
                <w:rFonts w:cs="Arial"/>
                <w:noProof/>
                <w:sz w:val="20"/>
                <w:szCs w:val="20"/>
                <w:lang w:val="en-GB" w:eastAsia="sv-SE"/>
              </w:rPr>
              <w:tab/>
              <w:t xml:space="preserve">----------------------------------- </w:t>
            </w:r>
            <w:r w:rsidRPr="00BD02E6">
              <w:rPr>
                <w:rFonts w:cs="Arial"/>
                <w:noProof/>
                <w:sz w:val="20"/>
                <w:szCs w:val="20"/>
                <w:lang w:val="en-GB" w:eastAsia="sv-SE"/>
              </w:rPr>
              <w:tab/>
            </w:r>
            <w:r w:rsidRPr="00BD02E6">
              <w:rPr>
                <w:rFonts w:cs="Arial"/>
                <w:noProof/>
                <w:sz w:val="20"/>
                <w:szCs w:val="20"/>
                <w:lang w:val="en-GB" w:eastAsia="sv-SE"/>
              </w:rPr>
              <w:tab/>
              <w:t>--------------- ---------</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14                   </w:t>
            </w:r>
            <w:r w:rsidRPr="00BD02E6">
              <w:rPr>
                <w:rFonts w:cs="Arial"/>
                <w:noProof/>
                <w:sz w:val="20"/>
                <w:szCs w:val="20"/>
                <w:lang w:val="en-GB" w:eastAsia="sv-SE"/>
              </w:rPr>
              <w:tab/>
            </w:r>
            <w:r w:rsidRPr="00BD02E6">
              <w:rPr>
                <w:rFonts w:cs="Arial"/>
                <w:noProof/>
                <w:sz w:val="20"/>
                <w:szCs w:val="20"/>
                <w:lang w:val="en-GB" w:eastAsia="sv-SE"/>
              </w:rPr>
              <w:tab/>
              <w:t xml:space="preserve">HL Road Frame - Black, 58           </w:t>
            </w:r>
            <w:r w:rsidRPr="00BD02E6">
              <w:rPr>
                <w:rFonts w:cs="Arial"/>
                <w:noProof/>
                <w:sz w:val="20"/>
                <w:szCs w:val="20"/>
                <w:lang w:val="en-GB" w:eastAsia="sv-SE"/>
              </w:rPr>
              <w:tab/>
              <w:t>Black           1431,50</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14                   </w:t>
            </w:r>
            <w:r w:rsidRPr="00BD02E6">
              <w:rPr>
                <w:rFonts w:cs="Arial"/>
                <w:noProof/>
                <w:sz w:val="20"/>
                <w:szCs w:val="20"/>
                <w:lang w:val="en-GB" w:eastAsia="sv-SE"/>
              </w:rPr>
              <w:tab/>
            </w:r>
            <w:r w:rsidRPr="00BD02E6">
              <w:rPr>
                <w:rFonts w:cs="Arial"/>
                <w:noProof/>
                <w:sz w:val="20"/>
                <w:szCs w:val="20"/>
                <w:lang w:val="en-GB" w:eastAsia="sv-SE"/>
              </w:rPr>
              <w:tab/>
              <w:t xml:space="preserve">HL Road Frame - Red, 58             </w:t>
            </w:r>
            <w:r w:rsidRPr="00BD02E6">
              <w:rPr>
                <w:rFonts w:cs="Arial"/>
                <w:noProof/>
                <w:sz w:val="20"/>
                <w:szCs w:val="20"/>
                <w:lang w:val="en-GB" w:eastAsia="sv-SE"/>
              </w:rPr>
              <w:tab/>
              <w:t>Red             1431,50</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14                   </w:t>
            </w:r>
            <w:r w:rsidRPr="00BD02E6">
              <w:rPr>
                <w:rFonts w:cs="Arial"/>
                <w:noProof/>
                <w:sz w:val="20"/>
                <w:szCs w:val="20"/>
                <w:lang w:val="en-GB" w:eastAsia="sv-SE"/>
              </w:rPr>
              <w:tab/>
            </w:r>
            <w:r w:rsidRPr="00BD02E6">
              <w:rPr>
                <w:rFonts w:cs="Arial"/>
                <w:noProof/>
                <w:sz w:val="20"/>
                <w:szCs w:val="20"/>
                <w:lang w:val="en-GB" w:eastAsia="sv-SE"/>
              </w:rPr>
              <w:tab/>
              <w:t xml:space="preserve">HL Road Frame - Red, 62             </w:t>
            </w:r>
            <w:r w:rsidRPr="00BD02E6">
              <w:rPr>
                <w:rFonts w:cs="Arial"/>
                <w:noProof/>
                <w:sz w:val="20"/>
                <w:szCs w:val="20"/>
                <w:lang w:val="en-GB" w:eastAsia="sv-SE"/>
              </w:rPr>
              <w:tab/>
              <w:t>Red             1431,50</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14                   </w:t>
            </w:r>
            <w:r w:rsidRPr="00BD02E6">
              <w:rPr>
                <w:rFonts w:cs="Arial"/>
                <w:noProof/>
                <w:sz w:val="20"/>
                <w:szCs w:val="20"/>
                <w:lang w:val="en-GB" w:eastAsia="sv-SE"/>
              </w:rPr>
              <w:tab/>
            </w:r>
            <w:r w:rsidRPr="00BD02E6">
              <w:rPr>
                <w:rFonts w:cs="Arial"/>
                <w:noProof/>
                <w:sz w:val="20"/>
                <w:szCs w:val="20"/>
                <w:lang w:val="en-GB" w:eastAsia="sv-SE"/>
              </w:rPr>
              <w:tab/>
              <w:t xml:space="preserve">HL Road Frame - Red, 44             </w:t>
            </w:r>
            <w:r w:rsidRPr="00BD02E6">
              <w:rPr>
                <w:rFonts w:cs="Arial"/>
                <w:noProof/>
                <w:sz w:val="20"/>
                <w:szCs w:val="20"/>
                <w:lang w:val="en-GB" w:eastAsia="sv-SE"/>
              </w:rPr>
              <w:tab/>
              <w:t>Red             1431,50</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14                   </w:t>
            </w:r>
            <w:r w:rsidRPr="00BD02E6">
              <w:rPr>
                <w:rFonts w:cs="Arial"/>
                <w:noProof/>
                <w:sz w:val="20"/>
                <w:szCs w:val="20"/>
                <w:lang w:val="en-GB" w:eastAsia="sv-SE"/>
              </w:rPr>
              <w:tab/>
            </w:r>
            <w:r w:rsidRPr="00BD02E6">
              <w:rPr>
                <w:rFonts w:cs="Arial"/>
                <w:noProof/>
                <w:sz w:val="20"/>
                <w:szCs w:val="20"/>
                <w:lang w:val="en-GB" w:eastAsia="sv-SE"/>
              </w:rPr>
              <w:tab/>
              <w:t xml:space="preserve">HL Road Frame - Red, 48             </w:t>
            </w:r>
            <w:r w:rsidRPr="00BD02E6">
              <w:rPr>
                <w:rFonts w:cs="Arial"/>
                <w:noProof/>
                <w:sz w:val="20"/>
                <w:szCs w:val="20"/>
                <w:lang w:val="en-GB" w:eastAsia="sv-SE"/>
              </w:rPr>
              <w:tab/>
              <w:t>Red             1431,50</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14                   </w:t>
            </w:r>
            <w:r w:rsidRPr="00BD02E6">
              <w:rPr>
                <w:rFonts w:cs="Arial"/>
                <w:noProof/>
                <w:sz w:val="20"/>
                <w:szCs w:val="20"/>
                <w:lang w:val="en-GB" w:eastAsia="sv-SE"/>
              </w:rPr>
              <w:tab/>
            </w:r>
            <w:r w:rsidRPr="00BD02E6">
              <w:rPr>
                <w:rFonts w:cs="Arial"/>
                <w:noProof/>
                <w:sz w:val="20"/>
                <w:szCs w:val="20"/>
                <w:lang w:val="en-GB" w:eastAsia="sv-SE"/>
              </w:rPr>
              <w:tab/>
              <w:t xml:space="preserve">HL Road Frame - Red, 52             </w:t>
            </w:r>
            <w:r w:rsidRPr="00BD02E6">
              <w:rPr>
                <w:rFonts w:cs="Arial"/>
                <w:noProof/>
                <w:sz w:val="20"/>
                <w:szCs w:val="20"/>
                <w:lang w:val="en-GB" w:eastAsia="sv-SE"/>
              </w:rPr>
              <w:tab/>
              <w:t>Red             1431,50</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14                   </w:t>
            </w:r>
            <w:r w:rsidRPr="00BD02E6">
              <w:rPr>
                <w:rFonts w:cs="Arial"/>
                <w:noProof/>
                <w:sz w:val="20"/>
                <w:szCs w:val="20"/>
                <w:lang w:val="en-GB" w:eastAsia="sv-SE"/>
              </w:rPr>
              <w:tab/>
            </w:r>
            <w:r w:rsidRPr="00BD02E6">
              <w:rPr>
                <w:rFonts w:cs="Arial"/>
                <w:noProof/>
                <w:sz w:val="20"/>
                <w:szCs w:val="20"/>
                <w:lang w:val="en-GB" w:eastAsia="sv-SE"/>
              </w:rPr>
              <w:tab/>
              <w:t xml:space="preserve">HL Road Frame - Red, 56             </w:t>
            </w:r>
            <w:r w:rsidRPr="00BD02E6">
              <w:rPr>
                <w:rFonts w:cs="Arial"/>
                <w:noProof/>
                <w:sz w:val="20"/>
                <w:szCs w:val="20"/>
                <w:lang w:val="en-GB" w:eastAsia="sv-SE"/>
              </w:rPr>
              <w:tab/>
              <w:t>Red             1431,50</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12                   </w:t>
            </w:r>
            <w:r w:rsidRPr="00BD02E6">
              <w:rPr>
                <w:rFonts w:cs="Arial"/>
                <w:noProof/>
                <w:sz w:val="20"/>
                <w:szCs w:val="20"/>
                <w:lang w:val="en-GB" w:eastAsia="sv-SE"/>
              </w:rPr>
              <w:tab/>
            </w:r>
            <w:r w:rsidRPr="00BD02E6">
              <w:rPr>
                <w:rFonts w:cs="Arial"/>
                <w:noProof/>
                <w:sz w:val="20"/>
                <w:szCs w:val="20"/>
                <w:lang w:val="en-GB" w:eastAsia="sv-SE"/>
              </w:rPr>
              <w:tab/>
              <w:t xml:space="preserve">HL Mountain Frame - Silver, 42      </w:t>
            </w:r>
            <w:r w:rsidRPr="00BD02E6">
              <w:rPr>
                <w:rFonts w:cs="Arial"/>
                <w:noProof/>
                <w:sz w:val="20"/>
                <w:szCs w:val="20"/>
                <w:lang w:val="en-GB" w:eastAsia="sv-SE"/>
              </w:rPr>
              <w:tab/>
              <w:t>Silver          1364,50</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12                   </w:t>
            </w:r>
            <w:r w:rsidRPr="00BD02E6">
              <w:rPr>
                <w:rFonts w:cs="Arial"/>
                <w:noProof/>
                <w:sz w:val="20"/>
                <w:szCs w:val="20"/>
                <w:lang w:val="en-GB" w:eastAsia="sv-SE"/>
              </w:rPr>
              <w:tab/>
            </w:r>
            <w:r w:rsidRPr="00BD02E6">
              <w:rPr>
                <w:rFonts w:cs="Arial"/>
                <w:noProof/>
                <w:sz w:val="20"/>
                <w:szCs w:val="20"/>
                <w:lang w:val="en-GB" w:eastAsia="sv-SE"/>
              </w:rPr>
              <w:tab/>
              <w:t xml:space="preserve">HL Mountain Frame - Silver, 44      </w:t>
            </w:r>
            <w:r w:rsidRPr="00BD02E6">
              <w:rPr>
                <w:rFonts w:cs="Arial"/>
                <w:noProof/>
                <w:sz w:val="20"/>
                <w:szCs w:val="20"/>
                <w:lang w:val="en-GB" w:eastAsia="sv-SE"/>
              </w:rPr>
              <w:tab/>
              <w:t>Silver          1364,50</w:t>
            </w:r>
          </w:p>
          <w:p w:rsidR="002E024E" w:rsidRPr="00BD02E6" w:rsidRDefault="002E024E" w:rsidP="00642BB3">
            <w:pPr>
              <w:spacing w:before="120" w:after="120" w:line="312" w:lineRule="auto"/>
              <w:rPr>
                <w:rFonts w:cs="Arial"/>
                <w:noProof/>
                <w:sz w:val="20"/>
                <w:szCs w:val="20"/>
                <w:lang w:val="en-GB" w:eastAsia="sv-SE"/>
              </w:rPr>
            </w:pPr>
            <w:r w:rsidRPr="00BD02E6">
              <w:rPr>
                <w:rFonts w:cs="Arial"/>
                <w:noProof/>
                <w:sz w:val="20"/>
                <w:szCs w:val="20"/>
                <w:lang w:val="en-GB" w:eastAsia="sv-SE"/>
              </w:rPr>
              <w:lastRenderedPageBreak/>
              <w:t xml:space="preserve">12                   </w:t>
            </w:r>
            <w:r w:rsidRPr="00BD02E6">
              <w:rPr>
                <w:rFonts w:cs="Arial"/>
                <w:noProof/>
                <w:sz w:val="20"/>
                <w:szCs w:val="20"/>
                <w:lang w:val="en-GB" w:eastAsia="sv-SE"/>
              </w:rPr>
              <w:tab/>
            </w:r>
            <w:r w:rsidRPr="00BD02E6">
              <w:rPr>
                <w:rFonts w:cs="Arial"/>
                <w:noProof/>
                <w:sz w:val="20"/>
                <w:szCs w:val="20"/>
                <w:lang w:val="en-GB" w:eastAsia="sv-SE"/>
              </w:rPr>
              <w:tab/>
              <w:t xml:space="preserve">HL Mountain Frame - Silver, 48      </w:t>
            </w:r>
            <w:r w:rsidRPr="00BD02E6">
              <w:rPr>
                <w:rFonts w:cs="Arial"/>
                <w:noProof/>
                <w:sz w:val="20"/>
                <w:szCs w:val="20"/>
                <w:lang w:val="en-GB" w:eastAsia="sv-SE"/>
              </w:rPr>
              <w:tab/>
              <w:t>Silver          1364,50</w:t>
            </w:r>
          </w:p>
          <w:p w:rsidR="002E024E" w:rsidRPr="00BD02E6" w:rsidRDefault="002E024E" w:rsidP="00642BB3">
            <w:pPr>
              <w:spacing w:before="120" w:after="120" w:line="312" w:lineRule="auto"/>
              <w:rPr>
                <w:rFonts w:cs="Arial"/>
                <w:noProof/>
                <w:sz w:val="20"/>
                <w:szCs w:val="20"/>
                <w:lang w:val="en-GB" w:eastAsia="sv-SE"/>
              </w:rPr>
            </w:pPr>
            <w:r w:rsidRPr="00BD02E6">
              <w:rPr>
                <w:rFonts w:cs="Arial"/>
                <w:noProof/>
                <w:sz w:val="20"/>
                <w:szCs w:val="20"/>
                <w:lang w:val="en-GB" w:eastAsia="sv-SE"/>
              </w:rPr>
              <w:t xml:space="preserve">                                    ......</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2                    </w:t>
            </w:r>
            <w:r w:rsidRPr="00BD02E6">
              <w:rPr>
                <w:rFonts w:cs="Arial"/>
                <w:noProof/>
                <w:sz w:val="20"/>
                <w:szCs w:val="20"/>
                <w:lang w:val="en-GB" w:eastAsia="sv-SE"/>
              </w:rPr>
              <w:tab/>
            </w:r>
            <w:r w:rsidRPr="00BD02E6">
              <w:rPr>
                <w:rFonts w:cs="Arial"/>
                <w:noProof/>
                <w:sz w:val="20"/>
                <w:szCs w:val="20"/>
                <w:lang w:val="en-GB" w:eastAsia="sv-SE"/>
              </w:rPr>
              <w:tab/>
              <w:t xml:space="preserve">Road-350-W Yellow, 44               </w:t>
            </w:r>
            <w:r w:rsidRPr="00BD02E6">
              <w:rPr>
                <w:rFonts w:cs="Arial"/>
                <w:noProof/>
                <w:sz w:val="20"/>
                <w:szCs w:val="20"/>
                <w:lang w:val="en-GB" w:eastAsia="sv-SE"/>
              </w:rPr>
              <w:tab/>
              <w:t>Yellow          1700,99</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2                    </w:t>
            </w:r>
            <w:r w:rsidRPr="00BD02E6">
              <w:rPr>
                <w:rFonts w:cs="Arial"/>
                <w:noProof/>
                <w:sz w:val="20"/>
                <w:szCs w:val="20"/>
                <w:lang w:val="en-GB" w:eastAsia="sv-SE"/>
              </w:rPr>
              <w:tab/>
            </w:r>
            <w:r w:rsidRPr="00BD02E6">
              <w:rPr>
                <w:rFonts w:cs="Arial"/>
                <w:noProof/>
                <w:sz w:val="20"/>
                <w:szCs w:val="20"/>
                <w:lang w:val="en-GB" w:eastAsia="sv-SE"/>
              </w:rPr>
              <w:tab/>
              <w:t xml:space="preserve">Road-350-W Yellow, 48               </w:t>
            </w:r>
            <w:r w:rsidRPr="00BD02E6">
              <w:rPr>
                <w:rFonts w:cs="Arial"/>
                <w:noProof/>
                <w:sz w:val="20"/>
                <w:szCs w:val="20"/>
                <w:lang w:val="en-GB" w:eastAsia="sv-SE"/>
              </w:rPr>
              <w:tab/>
              <w:t>Yellow          1700,99</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1                    </w:t>
            </w:r>
            <w:r w:rsidRPr="00BD02E6">
              <w:rPr>
                <w:rFonts w:cs="Arial"/>
                <w:noProof/>
                <w:sz w:val="20"/>
                <w:szCs w:val="20"/>
                <w:lang w:val="en-GB" w:eastAsia="sv-SE"/>
              </w:rPr>
              <w:tab/>
            </w:r>
            <w:r w:rsidRPr="00BD02E6">
              <w:rPr>
                <w:rFonts w:cs="Arial"/>
                <w:noProof/>
                <w:sz w:val="20"/>
                <w:szCs w:val="20"/>
                <w:lang w:val="en-GB" w:eastAsia="sv-SE"/>
              </w:rPr>
              <w:tab/>
              <w:t xml:space="preserve">Mountain-500 Black, 40              </w:t>
            </w:r>
            <w:r w:rsidRPr="00BD02E6">
              <w:rPr>
                <w:rFonts w:cs="Arial"/>
                <w:noProof/>
                <w:sz w:val="20"/>
                <w:szCs w:val="20"/>
                <w:lang w:val="en-GB" w:eastAsia="sv-SE"/>
              </w:rPr>
              <w:tab/>
              <w:t>Black           539,99</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1                    </w:t>
            </w:r>
            <w:r w:rsidRPr="00BD02E6">
              <w:rPr>
                <w:rFonts w:cs="Arial"/>
                <w:noProof/>
                <w:sz w:val="20"/>
                <w:szCs w:val="20"/>
                <w:lang w:val="en-GB" w:eastAsia="sv-SE"/>
              </w:rPr>
              <w:tab/>
            </w:r>
            <w:r w:rsidRPr="00BD02E6">
              <w:rPr>
                <w:rFonts w:cs="Arial"/>
                <w:noProof/>
                <w:sz w:val="20"/>
                <w:szCs w:val="20"/>
                <w:lang w:val="en-GB" w:eastAsia="sv-SE"/>
              </w:rPr>
              <w:tab/>
              <w:t xml:space="preserve">Mountain-500 Black, 42              </w:t>
            </w:r>
            <w:r w:rsidRPr="00BD02E6">
              <w:rPr>
                <w:rFonts w:cs="Arial"/>
                <w:noProof/>
                <w:sz w:val="20"/>
                <w:szCs w:val="20"/>
                <w:lang w:val="en-GB" w:eastAsia="sv-SE"/>
              </w:rPr>
              <w:tab/>
              <w:t>Black           539,99</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1                    </w:t>
            </w:r>
            <w:r w:rsidRPr="00BD02E6">
              <w:rPr>
                <w:rFonts w:cs="Arial"/>
                <w:noProof/>
                <w:sz w:val="20"/>
                <w:szCs w:val="20"/>
                <w:lang w:val="en-GB" w:eastAsia="sv-SE"/>
              </w:rPr>
              <w:tab/>
            </w:r>
            <w:r w:rsidRPr="00BD02E6">
              <w:rPr>
                <w:rFonts w:cs="Arial"/>
                <w:noProof/>
                <w:sz w:val="20"/>
                <w:szCs w:val="20"/>
                <w:lang w:val="en-GB" w:eastAsia="sv-SE"/>
              </w:rPr>
              <w:tab/>
              <w:t xml:space="preserve">Mountain-500 Black, 44              </w:t>
            </w:r>
            <w:r w:rsidRPr="00BD02E6">
              <w:rPr>
                <w:rFonts w:cs="Arial"/>
                <w:noProof/>
                <w:sz w:val="20"/>
                <w:szCs w:val="20"/>
                <w:lang w:val="en-GB" w:eastAsia="sv-SE"/>
              </w:rPr>
              <w:tab/>
              <w:t>Black           539,99</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1                    </w:t>
            </w:r>
            <w:r w:rsidRPr="00BD02E6">
              <w:rPr>
                <w:rFonts w:cs="Arial"/>
                <w:noProof/>
                <w:sz w:val="20"/>
                <w:szCs w:val="20"/>
                <w:lang w:val="en-GB" w:eastAsia="sv-SE"/>
              </w:rPr>
              <w:tab/>
            </w:r>
            <w:r w:rsidRPr="00BD02E6">
              <w:rPr>
                <w:rFonts w:cs="Arial"/>
                <w:noProof/>
                <w:sz w:val="20"/>
                <w:szCs w:val="20"/>
                <w:lang w:val="en-GB" w:eastAsia="sv-SE"/>
              </w:rPr>
              <w:tab/>
              <w:t xml:space="preserve">Mountain-500 Black, 48              </w:t>
            </w:r>
            <w:r w:rsidRPr="00BD02E6">
              <w:rPr>
                <w:rFonts w:cs="Arial"/>
                <w:noProof/>
                <w:sz w:val="20"/>
                <w:szCs w:val="20"/>
                <w:lang w:val="en-GB" w:eastAsia="sv-SE"/>
              </w:rPr>
              <w:tab/>
              <w:t>Black           539,99</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1                    </w:t>
            </w:r>
            <w:r w:rsidRPr="00BD02E6">
              <w:rPr>
                <w:rFonts w:cs="Arial"/>
                <w:noProof/>
                <w:sz w:val="20"/>
                <w:szCs w:val="20"/>
                <w:lang w:val="en-GB" w:eastAsia="sv-SE"/>
              </w:rPr>
              <w:tab/>
            </w:r>
            <w:r w:rsidRPr="00BD02E6">
              <w:rPr>
                <w:rFonts w:cs="Arial"/>
                <w:noProof/>
                <w:sz w:val="20"/>
                <w:szCs w:val="20"/>
                <w:lang w:val="en-GB" w:eastAsia="sv-SE"/>
              </w:rPr>
              <w:tab/>
              <w:t xml:space="preserve">Mountain-500 Black, 52              </w:t>
            </w:r>
            <w:r w:rsidRPr="00BD02E6">
              <w:rPr>
                <w:rFonts w:cs="Arial"/>
                <w:noProof/>
                <w:sz w:val="20"/>
                <w:szCs w:val="20"/>
                <w:lang w:val="en-GB" w:eastAsia="sv-SE"/>
              </w:rPr>
              <w:tab/>
              <w:t>Black           539,99</w:t>
            </w:r>
          </w:p>
          <w:p w:rsidR="002E024E" w:rsidRPr="00BD02E6" w:rsidRDefault="002E024E" w:rsidP="00642BB3">
            <w:pPr>
              <w:pStyle w:val="NoSpacing"/>
              <w:spacing w:before="120" w:after="120" w:line="312" w:lineRule="auto"/>
              <w:rPr>
                <w:rFonts w:ascii="Arial" w:hAnsi="Arial" w:cs="Arial"/>
                <w:sz w:val="20"/>
                <w:szCs w:val="20"/>
              </w:rPr>
            </w:pPr>
            <w:r w:rsidRPr="00BD02E6">
              <w:rPr>
                <w:rFonts w:ascii="Arial" w:hAnsi="Arial" w:cs="Arial"/>
                <w:noProof/>
                <w:sz w:val="20"/>
                <w:szCs w:val="20"/>
                <w:lang w:val="sv-SE" w:eastAsia="sv-SE"/>
              </w:rPr>
              <w:t>(63 row(s) affected)</w:t>
            </w:r>
          </w:p>
        </w:tc>
      </w:tr>
      <w:tr w:rsidR="002E024E" w:rsidRPr="00BD02E6" w:rsidTr="007840D4">
        <w:tc>
          <w:tcPr>
            <w:tcW w:w="1560" w:type="dxa"/>
            <w:gridSpan w:val="3"/>
          </w:tcPr>
          <w:p w:rsidR="002E024E" w:rsidRPr="00BD02E6" w:rsidRDefault="007840D4" w:rsidP="00642BB3">
            <w:pPr>
              <w:spacing w:before="120" w:after="120" w:line="312" w:lineRule="auto"/>
              <w:rPr>
                <w:rFonts w:cs="Arial"/>
                <w:b/>
                <w:sz w:val="20"/>
                <w:szCs w:val="20"/>
              </w:rPr>
            </w:pPr>
            <w:r w:rsidRPr="00BD02E6">
              <w:rPr>
                <w:rStyle w:val="Strong"/>
                <w:rFonts w:cs="Arial"/>
                <w:sz w:val="20"/>
                <w:szCs w:val="20"/>
              </w:rPr>
              <w:lastRenderedPageBreak/>
              <w:t xml:space="preserve">Query </w:t>
            </w:r>
            <w:r w:rsidR="002E024E" w:rsidRPr="00BD02E6">
              <w:rPr>
                <w:rFonts w:cs="Arial"/>
                <w:b/>
                <w:sz w:val="20"/>
                <w:szCs w:val="20"/>
              </w:rPr>
              <w:t>16</w:t>
            </w:r>
          </w:p>
        </w:tc>
        <w:tc>
          <w:tcPr>
            <w:tcW w:w="7796" w:type="dxa"/>
          </w:tcPr>
          <w:p w:rsidR="002E024E" w:rsidRPr="00BD02E6" w:rsidRDefault="002E024E" w:rsidP="00642BB3">
            <w:pPr>
              <w:spacing w:before="120" w:after="120" w:line="312" w:lineRule="auto"/>
              <w:jc w:val="both"/>
              <w:rPr>
                <w:rFonts w:cs="Arial"/>
                <w:sz w:val="20"/>
                <w:szCs w:val="20"/>
              </w:rPr>
            </w:pPr>
            <w:r w:rsidRPr="00BD02E6">
              <w:rPr>
                <w:rFonts w:cs="Arial"/>
                <w:sz w:val="20"/>
                <w:szCs w:val="20"/>
              </w:rPr>
              <w:t xml:space="preserve">Use the Production.Product table to return product name, color and list price for each product. For the color column, where there is NULL, replace it with the string </w:t>
            </w:r>
            <w:r w:rsidRPr="00BD02E6">
              <w:rPr>
                <w:rFonts w:cs="Arial"/>
                <w:i/>
                <w:sz w:val="20"/>
                <w:szCs w:val="20"/>
              </w:rPr>
              <w:t>Unknown</w:t>
            </w:r>
            <w:r w:rsidRPr="00BD02E6">
              <w:rPr>
                <w:rFonts w:cs="Arial"/>
                <w:sz w:val="20"/>
                <w:szCs w:val="20"/>
              </w:rPr>
              <w:t>.</w:t>
            </w:r>
          </w:p>
          <w:p w:rsidR="002E024E" w:rsidRPr="00BD02E6" w:rsidRDefault="002E024E" w:rsidP="00642BB3">
            <w:pPr>
              <w:spacing w:before="120" w:after="120" w:line="312" w:lineRule="auto"/>
              <w:rPr>
                <w:rFonts w:cs="Arial"/>
                <w:sz w:val="20"/>
                <w:szCs w:val="20"/>
              </w:rPr>
            </w:pPr>
            <w:r w:rsidRPr="00BD02E6">
              <w:rPr>
                <w:rFonts w:cs="Arial"/>
                <w:sz w:val="20"/>
                <w:szCs w:val="20"/>
              </w:rPr>
              <w:t xml:space="preserve">Name                           </w:t>
            </w:r>
            <w:r w:rsidRPr="00BD02E6">
              <w:rPr>
                <w:rFonts w:cs="Arial"/>
                <w:sz w:val="20"/>
                <w:szCs w:val="20"/>
              </w:rPr>
              <w:tab/>
            </w:r>
            <w:r w:rsidRPr="00BD02E6">
              <w:rPr>
                <w:rFonts w:cs="Arial"/>
                <w:sz w:val="20"/>
                <w:szCs w:val="20"/>
              </w:rPr>
              <w:tab/>
              <w:t>Color           ListPrice</w:t>
            </w:r>
          </w:p>
          <w:p w:rsidR="002E024E" w:rsidRPr="00BD02E6" w:rsidRDefault="002E024E" w:rsidP="00642BB3">
            <w:pPr>
              <w:spacing w:before="120" w:after="120" w:line="312" w:lineRule="auto"/>
              <w:rPr>
                <w:rFonts w:cs="Arial"/>
                <w:sz w:val="20"/>
                <w:szCs w:val="20"/>
              </w:rPr>
            </w:pPr>
            <w:r w:rsidRPr="00BD02E6">
              <w:rPr>
                <w:rFonts w:cs="Arial"/>
                <w:sz w:val="20"/>
                <w:szCs w:val="20"/>
              </w:rPr>
              <w:t xml:space="preserve">------------------------------ </w:t>
            </w:r>
            <w:r w:rsidRPr="00BD02E6">
              <w:rPr>
                <w:rFonts w:cs="Arial"/>
                <w:sz w:val="20"/>
                <w:szCs w:val="20"/>
              </w:rPr>
              <w:tab/>
            </w:r>
            <w:r w:rsidRPr="00BD02E6">
              <w:rPr>
                <w:rFonts w:cs="Arial"/>
                <w:sz w:val="20"/>
                <w:szCs w:val="20"/>
              </w:rPr>
              <w:tab/>
              <w:t>--------------- ----------</w:t>
            </w:r>
          </w:p>
          <w:p w:rsidR="002E024E" w:rsidRPr="00BD02E6" w:rsidRDefault="002E024E" w:rsidP="00642BB3">
            <w:pPr>
              <w:spacing w:before="120" w:after="120" w:line="312" w:lineRule="auto"/>
              <w:rPr>
                <w:rFonts w:cs="Arial"/>
                <w:sz w:val="20"/>
                <w:szCs w:val="20"/>
              </w:rPr>
            </w:pPr>
            <w:r w:rsidRPr="00BD02E6">
              <w:rPr>
                <w:rFonts w:cs="Arial"/>
                <w:sz w:val="20"/>
                <w:szCs w:val="20"/>
              </w:rPr>
              <w:t xml:space="preserve">Adjustable Race                </w:t>
            </w:r>
            <w:r w:rsidRPr="00BD02E6">
              <w:rPr>
                <w:rFonts w:cs="Arial"/>
                <w:sz w:val="20"/>
                <w:szCs w:val="20"/>
              </w:rPr>
              <w:tab/>
            </w:r>
            <w:r w:rsidRPr="00BD02E6">
              <w:rPr>
                <w:rFonts w:cs="Arial"/>
                <w:sz w:val="20"/>
                <w:szCs w:val="20"/>
              </w:rPr>
              <w:tab/>
              <w:t>Unknown         0,00</w:t>
            </w:r>
          </w:p>
          <w:p w:rsidR="002E024E" w:rsidRPr="00BD02E6" w:rsidRDefault="002E024E" w:rsidP="00642BB3">
            <w:pPr>
              <w:spacing w:before="120" w:after="120" w:line="312" w:lineRule="auto"/>
              <w:rPr>
                <w:rFonts w:cs="Arial"/>
                <w:sz w:val="20"/>
                <w:szCs w:val="20"/>
              </w:rPr>
            </w:pPr>
            <w:r w:rsidRPr="00BD02E6">
              <w:rPr>
                <w:rFonts w:cs="Arial"/>
                <w:sz w:val="20"/>
                <w:szCs w:val="20"/>
              </w:rPr>
              <w:t xml:space="preserve">Bearing Ball                   </w:t>
            </w:r>
            <w:r w:rsidRPr="00BD02E6">
              <w:rPr>
                <w:rFonts w:cs="Arial"/>
                <w:sz w:val="20"/>
                <w:szCs w:val="20"/>
              </w:rPr>
              <w:tab/>
            </w:r>
            <w:r w:rsidRPr="00BD02E6">
              <w:rPr>
                <w:rFonts w:cs="Arial"/>
                <w:sz w:val="20"/>
                <w:szCs w:val="20"/>
              </w:rPr>
              <w:tab/>
              <w:t>Unknown         0,00</w:t>
            </w:r>
          </w:p>
          <w:p w:rsidR="002E024E" w:rsidRPr="00BD02E6" w:rsidRDefault="002E024E" w:rsidP="00642BB3">
            <w:pPr>
              <w:spacing w:before="120" w:after="120" w:line="312" w:lineRule="auto"/>
              <w:rPr>
                <w:rFonts w:cs="Arial"/>
                <w:sz w:val="20"/>
                <w:szCs w:val="20"/>
              </w:rPr>
            </w:pPr>
            <w:r w:rsidRPr="00BD02E6">
              <w:rPr>
                <w:rFonts w:cs="Arial"/>
                <w:sz w:val="20"/>
                <w:szCs w:val="20"/>
              </w:rPr>
              <w:t xml:space="preserve">BB Ball Bearing                </w:t>
            </w:r>
            <w:r w:rsidRPr="00BD02E6">
              <w:rPr>
                <w:rFonts w:cs="Arial"/>
                <w:sz w:val="20"/>
                <w:szCs w:val="20"/>
              </w:rPr>
              <w:tab/>
            </w:r>
            <w:r w:rsidRPr="00BD02E6">
              <w:rPr>
                <w:rFonts w:cs="Arial"/>
                <w:sz w:val="20"/>
                <w:szCs w:val="20"/>
              </w:rPr>
              <w:tab/>
              <w:t>Unknown         0,00</w:t>
            </w:r>
          </w:p>
          <w:p w:rsidR="002E024E" w:rsidRPr="00BD02E6" w:rsidRDefault="002E024E" w:rsidP="00642BB3">
            <w:pPr>
              <w:spacing w:before="120" w:after="120" w:line="312" w:lineRule="auto"/>
              <w:rPr>
                <w:rFonts w:cs="Arial"/>
                <w:sz w:val="20"/>
                <w:szCs w:val="20"/>
              </w:rPr>
            </w:pPr>
            <w:r w:rsidRPr="00BD02E6">
              <w:rPr>
                <w:rFonts w:cs="Arial"/>
                <w:sz w:val="20"/>
                <w:szCs w:val="20"/>
              </w:rPr>
              <w:t xml:space="preserve">Headset Ball Bearings          </w:t>
            </w:r>
            <w:r w:rsidRPr="00BD02E6">
              <w:rPr>
                <w:rFonts w:cs="Arial"/>
                <w:sz w:val="20"/>
                <w:szCs w:val="20"/>
              </w:rPr>
              <w:tab/>
            </w:r>
            <w:r w:rsidRPr="00BD02E6">
              <w:rPr>
                <w:rFonts w:cs="Arial"/>
                <w:sz w:val="20"/>
                <w:szCs w:val="20"/>
              </w:rPr>
              <w:tab/>
              <w:t>Unknown         0,00</w:t>
            </w:r>
          </w:p>
          <w:p w:rsidR="002E024E" w:rsidRPr="00BD02E6" w:rsidRDefault="002E024E" w:rsidP="00642BB3">
            <w:pPr>
              <w:spacing w:before="120" w:after="120" w:line="312" w:lineRule="auto"/>
              <w:rPr>
                <w:rFonts w:cs="Arial"/>
                <w:sz w:val="20"/>
                <w:szCs w:val="20"/>
              </w:rPr>
            </w:pPr>
            <w:r w:rsidRPr="00BD02E6">
              <w:rPr>
                <w:rFonts w:cs="Arial"/>
                <w:sz w:val="20"/>
                <w:szCs w:val="20"/>
              </w:rPr>
              <w:t>.....</w:t>
            </w:r>
          </w:p>
          <w:p w:rsidR="002E024E" w:rsidRPr="00BD02E6" w:rsidRDefault="002E024E" w:rsidP="00642BB3">
            <w:pPr>
              <w:spacing w:before="120" w:after="120" w:line="312" w:lineRule="auto"/>
              <w:rPr>
                <w:rFonts w:cs="Arial"/>
                <w:sz w:val="20"/>
                <w:szCs w:val="20"/>
              </w:rPr>
            </w:pPr>
            <w:r w:rsidRPr="00BD02E6">
              <w:rPr>
                <w:rFonts w:cs="Arial"/>
                <w:sz w:val="20"/>
                <w:szCs w:val="20"/>
              </w:rPr>
              <w:t xml:space="preserve">HL Bottom Bracket              </w:t>
            </w:r>
            <w:r w:rsidRPr="00BD02E6">
              <w:rPr>
                <w:rFonts w:cs="Arial"/>
                <w:sz w:val="20"/>
                <w:szCs w:val="20"/>
              </w:rPr>
              <w:tab/>
            </w:r>
            <w:r w:rsidRPr="00BD02E6">
              <w:rPr>
                <w:rFonts w:cs="Arial"/>
                <w:sz w:val="20"/>
                <w:szCs w:val="20"/>
              </w:rPr>
              <w:tab/>
              <w:t>Unknown         121,49</w:t>
            </w:r>
          </w:p>
          <w:p w:rsidR="002E024E" w:rsidRPr="00BD02E6" w:rsidRDefault="002E024E" w:rsidP="00642BB3">
            <w:pPr>
              <w:spacing w:before="120" w:after="120" w:line="312" w:lineRule="auto"/>
              <w:rPr>
                <w:rFonts w:cs="Arial"/>
                <w:sz w:val="20"/>
                <w:szCs w:val="20"/>
              </w:rPr>
            </w:pPr>
            <w:r w:rsidRPr="00BD02E6">
              <w:rPr>
                <w:rFonts w:cs="Arial"/>
                <w:sz w:val="20"/>
                <w:szCs w:val="20"/>
              </w:rPr>
              <w:t xml:space="preserve">Road-750 Black, 44             </w:t>
            </w:r>
            <w:r w:rsidRPr="00BD02E6">
              <w:rPr>
                <w:rFonts w:cs="Arial"/>
                <w:sz w:val="20"/>
                <w:szCs w:val="20"/>
              </w:rPr>
              <w:tab/>
            </w:r>
            <w:r w:rsidRPr="00BD02E6">
              <w:rPr>
                <w:rFonts w:cs="Arial"/>
                <w:sz w:val="20"/>
                <w:szCs w:val="20"/>
              </w:rPr>
              <w:tab/>
              <w:t>Black           539,99</w:t>
            </w:r>
          </w:p>
          <w:p w:rsidR="002E024E" w:rsidRPr="00BD02E6" w:rsidRDefault="002E024E" w:rsidP="00642BB3">
            <w:pPr>
              <w:spacing w:before="120" w:after="120" w:line="312" w:lineRule="auto"/>
              <w:rPr>
                <w:rFonts w:cs="Arial"/>
                <w:sz w:val="20"/>
                <w:szCs w:val="20"/>
              </w:rPr>
            </w:pPr>
            <w:r w:rsidRPr="00BD02E6">
              <w:rPr>
                <w:rFonts w:cs="Arial"/>
                <w:sz w:val="20"/>
                <w:szCs w:val="20"/>
              </w:rPr>
              <w:t xml:space="preserve">Road-750 Black, 48             </w:t>
            </w:r>
            <w:r w:rsidRPr="00BD02E6">
              <w:rPr>
                <w:rFonts w:cs="Arial"/>
                <w:sz w:val="20"/>
                <w:szCs w:val="20"/>
              </w:rPr>
              <w:tab/>
            </w:r>
            <w:r w:rsidRPr="00BD02E6">
              <w:rPr>
                <w:rFonts w:cs="Arial"/>
                <w:sz w:val="20"/>
                <w:szCs w:val="20"/>
              </w:rPr>
              <w:tab/>
              <w:t>Black           539,99</w:t>
            </w:r>
          </w:p>
          <w:p w:rsidR="002E024E" w:rsidRPr="00BD02E6" w:rsidRDefault="002E024E" w:rsidP="00642BB3">
            <w:pPr>
              <w:spacing w:before="120" w:after="120" w:line="312" w:lineRule="auto"/>
              <w:rPr>
                <w:rFonts w:cs="Arial"/>
                <w:sz w:val="20"/>
                <w:szCs w:val="20"/>
              </w:rPr>
            </w:pPr>
            <w:r w:rsidRPr="00BD02E6">
              <w:rPr>
                <w:rFonts w:cs="Arial"/>
                <w:sz w:val="20"/>
                <w:szCs w:val="20"/>
              </w:rPr>
              <w:t xml:space="preserve">Road-750 Black, 52             </w:t>
            </w:r>
            <w:r w:rsidRPr="00BD02E6">
              <w:rPr>
                <w:rFonts w:cs="Arial"/>
                <w:sz w:val="20"/>
                <w:szCs w:val="20"/>
              </w:rPr>
              <w:tab/>
            </w:r>
            <w:r w:rsidRPr="00BD02E6">
              <w:rPr>
                <w:rFonts w:cs="Arial"/>
                <w:sz w:val="20"/>
                <w:szCs w:val="20"/>
              </w:rPr>
              <w:tab/>
              <w:t>Black           539,99</w:t>
            </w:r>
          </w:p>
          <w:p w:rsidR="002E024E" w:rsidRPr="00BD02E6" w:rsidRDefault="002E024E" w:rsidP="00642BB3">
            <w:pPr>
              <w:spacing w:before="120" w:after="120" w:line="312" w:lineRule="auto"/>
              <w:rPr>
                <w:rFonts w:cs="Arial"/>
                <w:sz w:val="20"/>
                <w:szCs w:val="20"/>
              </w:rPr>
            </w:pPr>
            <w:r w:rsidRPr="00BD02E6">
              <w:rPr>
                <w:rFonts w:cs="Arial"/>
                <w:sz w:val="20"/>
                <w:szCs w:val="20"/>
              </w:rPr>
              <w:t>(504 row(s) affected)</w:t>
            </w:r>
          </w:p>
        </w:tc>
      </w:tr>
    </w:tbl>
    <w:p w:rsidR="005F1634" w:rsidRPr="00E0778A" w:rsidRDefault="005F1634" w:rsidP="0088529E">
      <w:pPr>
        <w:pStyle w:val="ListParagraph"/>
        <w:numPr>
          <w:ilvl w:val="0"/>
          <w:numId w:val="0"/>
        </w:numPr>
        <w:spacing w:before="0" w:line="288" w:lineRule="auto"/>
        <w:ind w:left="644"/>
        <w:contextualSpacing w:val="0"/>
        <w:jc w:val="both"/>
        <w:outlineLvl w:val="9"/>
        <w:rPr>
          <w:b w:val="0"/>
        </w:rPr>
      </w:pPr>
    </w:p>
    <w:p w:rsidR="005F1634" w:rsidRDefault="005F1634" w:rsidP="005F1634">
      <w:pPr>
        <w:spacing w:before="120" w:after="120"/>
        <w:rPr>
          <w:sz w:val="20"/>
          <w:szCs w:val="20"/>
          <w:lang w:val="en-US"/>
        </w:rPr>
      </w:pPr>
      <w:r w:rsidRPr="001A0124">
        <w:rPr>
          <w:b/>
          <w:sz w:val="20"/>
          <w:szCs w:val="20"/>
          <w:u w:val="single"/>
          <w:lang w:val="en-US"/>
        </w:rPr>
        <w:t>Estimated Time to complete</w:t>
      </w:r>
      <w:proofErr w:type="gramStart"/>
      <w:r w:rsidR="000756EC">
        <w:rPr>
          <w:sz w:val="20"/>
          <w:szCs w:val="20"/>
          <w:lang w:val="en-US"/>
        </w:rPr>
        <w:t>:9</w:t>
      </w:r>
      <w:r>
        <w:rPr>
          <w:sz w:val="20"/>
          <w:szCs w:val="20"/>
          <w:lang w:val="en-US"/>
        </w:rPr>
        <w:t>0</w:t>
      </w:r>
      <w:proofErr w:type="gramEnd"/>
      <w:r>
        <w:rPr>
          <w:sz w:val="20"/>
          <w:szCs w:val="20"/>
          <w:lang w:val="en-US"/>
        </w:rPr>
        <w:t xml:space="preserve"> mins.</w:t>
      </w:r>
    </w:p>
    <w:p w:rsidR="00DD59B5" w:rsidRDefault="00DD59B5" w:rsidP="005F1634">
      <w:pPr>
        <w:spacing w:before="120" w:after="120"/>
        <w:rPr>
          <w:sz w:val="20"/>
          <w:szCs w:val="20"/>
          <w:lang w:val="en-US"/>
        </w:rPr>
      </w:pPr>
    </w:p>
    <w:p w:rsidR="000756EC" w:rsidRPr="002A7218" w:rsidRDefault="000756EC" w:rsidP="00F14FA8">
      <w:pPr>
        <w:pStyle w:val="ListParagraph"/>
        <w:numPr>
          <w:ilvl w:val="0"/>
          <w:numId w:val="25"/>
        </w:numPr>
        <w:contextualSpacing w:val="0"/>
      </w:pPr>
      <w:bookmarkStart w:id="6" w:name="_Toc40273188"/>
      <w:r w:rsidRPr="002A7218">
        <w:t xml:space="preserve">Exercise </w:t>
      </w:r>
      <w:r>
        <w:t>2</w:t>
      </w:r>
      <w:r w:rsidRPr="002A7218">
        <w:t xml:space="preserve">: </w:t>
      </w:r>
      <w:r w:rsidRPr="000756EC">
        <w:t>Grouping and Summarizing Data</w:t>
      </w:r>
      <w:bookmarkEnd w:id="6"/>
    </w:p>
    <w:p w:rsidR="000756EC" w:rsidRPr="001A0124" w:rsidRDefault="000756EC" w:rsidP="000756EC">
      <w:pPr>
        <w:spacing w:before="120" w:after="120"/>
        <w:rPr>
          <w:sz w:val="20"/>
          <w:szCs w:val="20"/>
          <w:lang w:val="en-US"/>
        </w:rPr>
      </w:pPr>
      <w:proofErr w:type="spellStart"/>
      <w:r w:rsidRPr="001A0124">
        <w:rPr>
          <w:b/>
          <w:sz w:val="20"/>
          <w:szCs w:val="20"/>
          <w:u w:val="single"/>
          <w:lang w:val="en-US"/>
        </w:rPr>
        <w:t>Barem</w:t>
      </w:r>
      <w:proofErr w:type="spellEnd"/>
      <w:r>
        <w:rPr>
          <w:sz w:val="20"/>
          <w:szCs w:val="20"/>
          <w:lang w:val="en-US"/>
        </w:rPr>
        <w:t xml:space="preserve">: </w:t>
      </w:r>
      <w:r w:rsidR="00AB2213">
        <w:rPr>
          <w:sz w:val="20"/>
          <w:szCs w:val="20"/>
          <w:lang w:val="en-US"/>
        </w:rPr>
        <w:t>50%</w:t>
      </w:r>
    </w:p>
    <w:p w:rsidR="000756EC" w:rsidRPr="001A0124" w:rsidRDefault="000756EC" w:rsidP="000756EC">
      <w:pPr>
        <w:spacing w:before="120" w:after="120"/>
        <w:rPr>
          <w:sz w:val="20"/>
          <w:szCs w:val="20"/>
          <w:lang w:val="en-US"/>
        </w:rPr>
      </w:pPr>
      <w:r w:rsidRPr="001A0124">
        <w:rPr>
          <w:b/>
          <w:sz w:val="20"/>
          <w:szCs w:val="20"/>
          <w:u w:val="single"/>
          <w:lang w:val="en-US"/>
        </w:rPr>
        <w:t>Objective</w:t>
      </w:r>
      <w:r w:rsidRPr="001A0124">
        <w:rPr>
          <w:sz w:val="20"/>
          <w:szCs w:val="20"/>
          <w:lang w:val="en-US"/>
        </w:rPr>
        <w:t xml:space="preserve">: </w:t>
      </w:r>
      <w:r w:rsidRPr="001E32A3">
        <w:rPr>
          <w:sz w:val="20"/>
          <w:szCs w:val="20"/>
          <w:lang w:val="en-US"/>
        </w:rPr>
        <w:t xml:space="preserve">H4SD </w:t>
      </w:r>
      <w:r>
        <w:rPr>
          <w:sz w:val="20"/>
          <w:szCs w:val="20"/>
          <w:lang w:val="en-US"/>
        </w:rPr>
        <w:t xml:space="preserve">- </w:t>
      </w:r>
      <w:r w:rsidRPr="001E32A3">
        <w:rPr>
          <w:sz w:val="20"/>
          <w:szCs w:val="20"/>
          <w:lang w:val="en-US"/>
        </w:rPr>
        <w:t>SQL skills</w:t>
      </w:r>
    </w:p>
    <w:p w:rsidR="000756EC" w:rsidRPr="001A0124" w:rsidRDefault="000756EC" w:rsidP="000756EC">
      <w:pPr>
        <w:spacing w:before="120" w:after="120"/>
        <w:rPr>
          <w:sz w:val="20"/>
          <w:szCs w:val="20"/>
          <w:lang w:val="en-US"/>
        </w:rPr>
      </w:pPr>
      <w:r w:rsidRPr="001A0124">
        <w:rPr>
          <w:b/>
          <w:sz w:val="20"/>
          <w:szCs w:val="20"/>
          <w:u w:val="single"/>
          <w:lang w:val="en-US"/>
        </w:rPr>
        <w:t>Problem Description</w:t>
      </w:r>
      <w:r w:rsidRPr="001A0124">
        <w:rPr>
          <w:sz w:val="20"/>
          <w:szCs w:val="20"/>
          <w:lang w:val="en-US"/>
        </w:rPr>
        <w:t xml:space="preserve">: </w:t>
      </w:r>
    </w:p>
    <w:p w:rsidR="000756EC" w:rsidRPr="00BF6801" w:rsidRDefault="000756EC" w:rsidP="000756EC">
      <w:pPr>
        <w:spacing w:before="120" w:after="120"/>
        <w:jc w:val="both"/>
        <w:rPr>
          <w:sz w:val="20"/>
          <w:szCs w:val="20"/>
          <w:lang w:val="en-US"/>
        </w:rPr>
      </w:pPr>
      <w:r w:rsidRPr="00BF6801">
        <w:rPr>
          <w:sz w:val="20"/>
          <w:szCs w:val="20"/>
          <w:lang w:val="en-US"/>
        </w:rPr>
        <w:t>This exercise performs on AdventureWorks2008 database that included in the same folder with the assignment.</w:t>
      </w:r>
    </w:p>
    <w:p w:rsidR="000756EC" w:rsidRPr="008F7C25" w:rsidRDefault="000756EC" w:rsidP="000756EC">
      <w:pPr>
        <w:spacing w:before="120" w:after="120"/>
        <w:jc w:val="both"/>
        <w:rPr>
          <w:rFonts w:cs="Arial"/>
          <w:b/>
        </w:rPr>
      </w:pPr>
      <w:r w:rsidRPr="00BF6801">
        <w:rPr>
          <w:b/>
          <w:sz w:val="20"/>
          <w:szCs w:val="20"/>
          <w:lang w:val="en-US"/>
        </w:rPr>
        <w:t>Note</w:t>
      </w:r>
      <w:r>
        <w:rPr>
          <w:sz w:val="20"/>
          <w:szCs w:val="20"/>
          <w:lang w:val="en-US"/>
        </w:rPr>
        <w:t xml:space="preserve">: </w:t>
      </w:r>
      <w:r w:rsidRPr="00BF6801">
        <w:rPr>
          <w:sz w:val="20"/>
          <w:szCs w:val="20"/>
          <w:lang w:val="en-US"/>
        </w:rPr>
        <w:t>A series of dots (…………) in result sets indicates that rows have been excluded for presentational reasons.</w:t>
      </w:r>
    </w:p>
    <w:p w:rsidR="000756EC" w:rsidRPr="001A0124" w:rsidRDefault="000756EC" w:rsidP="000756EC">
      <w:pPr>
        <w:spacing w:before="120" w:after="120"/>
        <w:rPr>
          <w:sz w:val="20"/>
          <w:szCs w:val="20"/>
          <w:lang w:val="en-US"/>
        </w:rPr>
      </w:pPr>
      <w:r w:rsidRPr="001A0124">
        <w:rPr>
          <w:b/>
          <w:sz w:val="20"/>
          <w:szCs w:val="20"/>
          <w:u w:val="single"/>
          <w:lang w:val="en-US"/>
        </w:rPr>
        <w:lastRenderedPageBreak/>
        <w:t>Assumptions</w:t>
      </w:r>
      <w:r w:rsidRPr="001A0124">
        <w:rPr>
          <w:sz w:val="20"/>
          <w:szCs w:val="20"/>
          <w:lang w:val="en-US"/>
        </w:rPr>
        <w:t>:</w:t>
      </w:r>
    </w:p>
    <w:p w:rsidR="000756EC" w:rsidRDefault="000756EC" w:rsidP="000756EC">
      <w:pPr>
        <w:spacing w:before="120" w:after="120"/>
        <w:rPr>
          <w:sz w:val="20"/>
          <w:szCs w:val="20"/>
          <w:lang w:val="en-US"/>
        </w:rPr>
      </w:pPr>
      <w:r w:rsidRPr="001A0124">
        <w:rPr>
          <w:b/>
          <w:sz w:val="20"/>
          <w:szCs w:val="20"/>
          <w:u w:val="single"/>
          <w:lang w:val="en-US"/>
        </w:rPr>
        <w:t>Questions to answer</w:t>
      </w:r>
      <w:r w:rsidRPr="001A0124">
        <w:rPr>
          <w:sz w:val="20"/>
          <w:szCs w:val="20"/>
          <w:lang w:val="en-US"/>
        </w:rPr>
        <w:t>:</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242"/>
        <w:gridCol w:w="8222"/>
      </w:tblGrid>
      <w:tr w:rsidR="00681F71" w:rsidRPr="00681F71" w:rsidTr="00681F71">
        <w:tc>
          <w:tcPr>
            <w:tcW w:w="1242" w:type="dxa"/>
          </w:tcPr>
          <w:p w:rsidR="00681F71" w:rsidRPr="00681F71" w:rsidRDefault="00681F71" w:rsidP="00642BB3">
            <w:pPr>
              <w:spacing w:before="120" w:after="120" w:line="312" w:lineRule="auto"/>
              <w:rPr>
                <w:rFonts w:cs="Arial"/>
                <w:b/>
                <w:sz w:val="20"/>
                <w:szCs w:val="20"/>
              </w:rPr>
            </w:pPr>
            <w:r w:rsidRPr="00681F71">
              <w:rPr>
                <w:rFonts w:cs="Arial"/>
                <w:b/>
                <w:sz w:val="20"/>
                <w:szCs w:val="20"/>
              </w:rPr>
              <w:t>Query 1</w:t>
            </w:r>
          </w:p>
        </w:tc>
        <w:tc>
          <w:tcPr>
            <w:tcW w:w="8222" w:type="dxa"/>
          </w:tcPr>
          <w:p w:rsidR="00681F71" w:rsidRPr="00681F71" w:rsidRDefault="00681F71" w:rsidP="00642BB3">
            <w:pPr>
              <w:spacing w:before="120" w:after="120" w:line="312" w:lineRule="auto"/>
              <w:jc w:val="both"/>
              <w:rPr>
                <w:rFonts w:cs="Arial"/>
                <w:sz w:val="20"/>
                <w:szCs w:val="20"/>
              </w:rPr>
            </w:pPr>
            <w:r w:rsidRPr="00681F71">
              <w:rPr>
                <w:rFonts w:cs="Arial"/>
                <w:sz w:val="20"/>
                <w:szCs w:val="20"/>
              </w:rPr>
              <w:t>How many products can you find in the Production.Product table? Your result set should look like the following.</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504</w:t>
            </w:r>
          </w:p>
          <w:p w:rsidR="00681F71" w:rsidRPr="00681F71" w:rsidRDefault="00681F71" w:rsidP="00642BB3">
            <w:pPr>
              <w:spacing w:before="120" w:after="120" w:line="312" w:lineRule="auto"/>
              <w:rPr>
                <w:rFonts w:cs="Arial"/>
                <w:sz w:val="20"/>
                <w:szCs w:val="20"/>
              </w:rPr>
            </w:pPr>
            <w:r w:rsidRPr="00681F71">
              <w:rPr>
                <w:rFonts w:cs="Arial"/>
                <w:noProof/>
                <w:sz w:val="20"/>
                <w:szCs w:val="20"/>
              </w:rPr>
              <w:t>(1 row(s) affected)</w:t>
            </w:r>
          </w:p>
        </w:tc>
      </w:tr>
      <w:tr w:rsidR="00681F71" w:rsidRPr="00681F71" w:rsidTr="00681F71">
        <w:tc>
          <w:tcPr>
            <w:tcW w:w="1242" w:type="dxa"/>
          </w:tcPr>
          <w:p w:rsidR="00681F71" w:rsidRPr="00681F71" w:rsidRDefault="00681F71" w:rsidP="00642BB3">
            <w:pPr>
              <w:spacing w:before="120" w:after="120" w:line="312" w:lineRule="auto"/>
              <w:rPr>
                <w:rFonts w:cs="Arial"/>
                <w:b/>
                <w:sz w:val="20"/>
                <w:szCs w:val="20"/>
              </w:rPr>
            </w:pPr>
            <w:r w:rsidRPr="00681F71">
              <w:rPr>
                <w:rFonts w:cs="Arial"/>
                <w:b/>
                <w:sz w:val="20"/>
                <w:szCs w:val="20"/>
              </w:rPr>
              <w:t>Query 2</w:t>
            </w:r>
          </w:p>
        </w:tc>
        <w:tc>
          <w:tcPr>
            <w:tcW w:w="8222" w:type="dxa"/>
          </w:tcPr>
          <w:p w:rsidR="00681F71" w:rsidRPr="00681F71" w:rsidRDefault="00681F71" w:rsidP="00642BB3">
            <w:pPr>
              <w:spacing w:before="120" w:after="120" w:line="312" w:lineRule="auto"/>
              <w:jc w:val="both"/>
              <w:rPr>
                <w:rFonts w:cs="Arial"/>
                <w:sz w:val="20"/>
                <w:szCs w:val="20"/>
              </w:rPr>
            </w:pPr>
            <w:r w:rsidRPr="00681F71">
              <w:rPr>
                <w:rFonts w:cs="Arial"/>
                <w:sz w:val="20"/>
                <w:szCs w:val="20"/>
              </w:rPr>
              <w:t>Write a query that retrieves the number of products in the Production.Product table that are included in a subcategory. The rows that have NULL in column ProductSubcategoryID are considered to not be a part of any subcategory.</w:t>
            </w:r>
          </w:p>
          <w:p w:rsidR="00681F71" w:rsidRPr="00681F71" w:rsidRDefault="00681F71" w:rsidP="00642BB3">
            <w:pPr>
              <w:autoSpaceDE w:val="0"/>
              <w:autoSpaceDN w:val="0"/>
              <w:adjustRightInd w:val="0"/>
              <w:spacing w:before="120" w:after="120" w:line="312" w:lineRule="auto"/>
              <w:rPr>
                <w:rFonts w:cs="Arial"/>
                <w:b/>
                <w:noProof/>
                <w:sz w:val="20"/>
                <w:szCs w:val="20"/>
              </w:rPr>
            </w:pPr>
            <w:r w:rsidRPr="00681F71">
              <w:rPr>
                <w:rFonts w:cs="Arial"/>
                <w:b/>
                <w:noProof/>
                <w:sz w:val="20"/>
                <w:szCs w:val="20"/>
              </w:rPr>
              <w:t>HasSubCategoryID</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295</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(1 row(s) affected)</w:t>
            </w:r>
          </w:p>
          <w:p w:rsidR="00681F71" w:rsidRPr="00681F71" w:rsidRDefault="00681F71" w:rsidP="00642BB3">
            <w:pPr>
              <w:spacing w:before="120" w:after="120" w:line="312" w:lineRule="auto"/>
              <w:jc w:val="both"/>
              <w:rPr>
                <w:rFonts w:cs="Arial"/>
                <w:sz w:val="20"/>
                <w:szCs w:val="20"/>
              </w:rPr>
            </w:pPr>
            <w:r w:rsidRPr="00681F71">
              <w:rPr>
                <w:rFonts w:cs="Arial"/>
                <w:sz w:val="20"/>
                <w:szCs w:val="20"/>
              </w:rPr>
              <w:t>Notice that the result has a column name. Also take a look at the message you receive from SQL Server</w:t>
            </w:r>
          </w:p>
        </w:tc>
      </w:tr>
      <w:tr w:rsidR="00681F71" w:rsidRPr="00681F71" w:rsidTr="00681F71">
        <w:tc>
          <w:tcPr>
            <w:tcW w:w="1242" w:type="dxa"/>
          </w:tcPr>
          <w:p w:rsidR="00681F71" w:rsidRPr="00681F71" w:rsidRDefault="00681F71" w:rsidP="00642BB3">
            <w:pPr>
              <w:spacing w:before="120" w:after="120" w:line="312" w:lineRule="auto"/>
              <w:jc w:val="both"/>
              <w:rPr>
                <w:rFonts w:cs="Arial"/>
                <w:b/>
                <w:sz w:val="20"/>
                <w:szCs w:val="20"/>
              </w:rPr>
            </w:pPr>
            <w:r w:rsidRPr="00681F71">
              <w:rPr>
                <w:rFonts w:cs="Arial"/>
                <w:b/>
                <w:sz w:val="20"/>
                <w:szCs w:val="20"/>
              </w:rPr>
              <w:t>Query 3</w:t>
            </w:r>
          </w:p>
        </w:tc>
        <w:tc>
          <w:tcPr>
            <w:tcW w:w="8222" w:type="dxa"/>
          </w:tcPr>
          <w:p w:rsidR="00681F71" w:rsidRPr="00681F71" w:rsidRDefault="00681F71" w:rsidP="00642BB3">
            <w:pPr>
              <w:spacing w:before="120" w:after="120" w:line="312" w:lineRule="auto"/>
              <w:jc w:val="both"/>
              <w:rPr>
                <w:rFonts w:cs="Arial"/>
                <w:sz w:val="20"/>
                <w:szCs w:val="20"/>
              </w:rPr>
            </w:pPr>
            <w:r w:rsidRPr="00681F71">
              <w:rPr>
                <w:rFonts w:cs="Arial"/>
                <w:sz w:val="20"/>
                <w:szCs w:val="20"/>
              </w:rPr>
              <w:t>How many Products reside in each SubCategory?</w:t>
            </w:r>
          </w:p>
          <w:p w:rsidR="00681F71" w:rsidRPr="00681F71" w:rsidRDefault="00681F71" w:rsidP="00642BB3">
            <w:pPr>
              <w:spacing w:before="120" w:after="120" w:line="312" w:lineRule="auto"/>
              <w:jc w:val="both"/>
              <w:rPr>
                <w:rFonts w:cs="Arial"/>
                <w:sz w:val="20"/>
                <w:szCs w:val="20"/>
              </w:rPr>
            </w:pPr>
            <w:r w:rsidRPr="00681F71">
              <w:rPr>
                <w:rFonts w:cs="Arial"/>
                <w:sz w:val="20"/>
                <w:szCs w:val="20"/>
              </w:rPr>
              <w:t xml:space="preserve">The answer to this is retrievable if you write a query that use the COUNT aggregate function combined with a GROUP BY clause. </w:t>
            </w:r>
          </w:p>
          <w:p w:rsidR="00681F71" w:rsidRPr="00681F71" w:rsidRDefault="00681F71" w:rsidP="00642BB3">
            <w:pPr>
              <w:spacing w:before="120" w:after="120" w:line="312" w:lineRule="auto"/>
              <w:jc w:val="both"/>
              <w:rPr>
                <w:rFonts w:cs="Arial"/>
                <w:sz w:val="20"/>
                <w:szCs w:val="20"/>
              </w:rPr>
            </w:pPr>
            <w:r w:rsidRPr="00681F71">
              <w:rPr>
                <w:rFonts w:cs="Arial"/>
                <w:sz w:val="20"/>
                <w:szCs w:val="20"/>
              </w:rPr>
              <w:t xml:space="preserve">The column ProductSubcategoryID is a candidate for building groups of rows when querying the Production.Product table. Your result set should look something like the result below. </w:t>
            </w:r>
          </w:p>
          <w:p w:rsidR="00681F71" w:rsidRPr="00681F71" w:rsidRDefault="00681F71" w:rsidP="00642BB3">
            <w:pPr>
              <w:spacing w:before="120" w:after="120" w:line="312" w:lineRule="auto"/>
              <w:jc w:val="both"/>
              <w:rPr>
                <w:rFonts w:cs="Arial"/>
                <w:sz w:val="20"/>
                <w:szCs w:val="20"/>
              </w:rPr>
            </w:pPr>
            <w:r w:rsidRPr="00681F71">
              <w:rPr>
                <w:rFonts w:cs="Arial"/>
                <w:sz w:val="20"/>
                <w:szCs w:val="20"/>
              </w:rPr>
              <w:t>Notice the column alias for the second column.</w:t>
            </w:r>
          </w:p>
          <w:p w:rsidR="00681F71" w:rsidRPr="00681F71" w:rsidRDefault="00681F71" w:rsidP="00642BB3">
            <w:pPr>
              <w:spacing w:before="120" w:after="120" w:line="312" w:lineRule="auto"/>
              <w:jc w:val="both"/>
              <w:rPr>
                <w:rFonts w:cs="Arial"/>
                <w:sz w:val="20"/>
                <w:szCs w:val="20"/>
              </w:rPr>
            </w:pPr>
          </w:p>
          <w:p w:rsidR="00681F71" w:rsidRPr="00681F71" w:rsidRDefault="00681F71" w:rsidP="00642BB3">
            <w:pPr>
              <w:autoSpaceDE w:val="0"/>
              <w:autoSpaceDN w:val="0"/>
              <w:adjustRightInd w:val="0"/>
              <w:spacing w:before="120" w:after="120" w:line="312" w:lineRule="auto"/>
              <w:jc w:val="both"/>
              <w:rPr>
                <w:rFonts w:cs="Arial"/>
                <w:noProof/>
                <w:sz w:val="20"/>
                <w:szCs w:val="20"/>
              </w:rPr>
            </w:pPr>
            <w:r w:rsidRPr="00681F71">
              <w:rPr>
                <w:rFonts w:cs="Arial"/>
                <w:noProof/>
                <w:sz w:val="20"/>
                <w:szCs w:val="20"/>
              </w:rPr>
              <w:t xml:space="preserve">ProductSubcategoryID </w:t>
            </w:r>
            <w:r w:rsidRPr="00681F71">
              <w:rPr>
                <w:rFonts w:cs="Arial"/>
                <w:noProof/>
                <w:sz w:val="20"/>
                <w:szCs w:val="20"/>
              </w:rPr>
              <w:tab/>
            </w:r>
            <w:r w:rsidRPr="00681F71">
              <w:rPr>
                <w:rFonts w:cs="Arial"/>
                <w:noProof/>
                <w:sz w:val="20"/>
                <w:szCs w:val="20"/>
              </w:rPr>
              <w:tab/>
              <w:t>CountedProducts</w:t>
            </w:r>
          </w:p>
          <w:p w:rsidR="00681F71" w:rsidRPr="00681F71" w:rsidRDefault="00681F71" w:rsidP="00642BB3">
            <w:pPr>
              <w:autoSpaceDE w:val="0"/>
              <w:autoSpaceDN w:val="0"/>
              <w:adjustRightInd w:val="0"/>
              <w:spacing w:before="120" w:after="120" w:line="312" w:lineRule="auto"/>
              <w:jc w:val="both"/>
              <w:rPr>
                <w:rFonts w:cs="Arial"/>
                <w:noProof/>
                <w:sz w:val="20"/>
                <w:szCs w:val="20"/>
              </w:rPr>
            </w:pPr>
            <w:r w:rsidRPr="00681F71">
              <w:rPr>
                <w:rFonts w:cs="Arial"/>
                <w:noProof/>
                <w:sz w:val="20"/>
                <w:szCs w:val="20"/>
              </w:rPr>
              <w:t xml:space="preserve">-------------------- </w:t>
            </w:r>
            <w:r w:rsidRPr="00681F71">
              <w:rPr>
                <w:rFonts w:cs="Arial"/>
                <w:noProof/>
                <w:sz w:val="20"/>
                <w:szCs w:val="20"/>
              </w:rPr>
              <w:tab/>
            </w:r>
            <w:r w:rsidRPr="00681F71">
              <w:rPr>
                <w:rFonts w:cs="Arial"/>
                <w:noProof/>
                <w:sz w:val="20"/>
                <w:szCs w:val="20"/>
              </w:rPr>
              <w:tab/>
            </w:r>
            <w:r w:rsidRPr="00681F71">
              <w:rPr>
                <w:rFonts w:cs="Arial"/>
                <w:noProof/>
                <w:sz w:val="20"/>
                <w:szCs w:val="20"/>
              </w:rPr>
              <w:tab/>
              <w:t>---------------</w:t>
            </w:r>
          </w:p>
          <w:p w:rsidR="00681F71" w:rsidRPr="00681F71" w:rsidRDefault="00681F71" w:rsidP="00642BB3">
            <w:pPr>
              <w:tabs>
                <w:tab w:val="left" w:pos="3649"/>
              </w:tabs>
              <w:autoSpaceDE w:val="0"/>
              <w:autoSpaceDN w:val="0"/>
              <w:adjustRightInd w:val="0"/>
              <w:spacing w:before="120" w:after="120" w:line="312" w:lineRule="auto"/>
              <w:jc w:val="both"/>
              <w:rPr>
                <w:rFonts w:cs="Arial"/>
                <w:noProof/>
                <w:sz w:val="20"/>
                <w:szCs w:val="20"/>
              </w:rPr>
            </w:pPr>
            <w:r w:rsidRPr="00681F71">
              <w:rPr>
                <w:rFonts w:cs="Arial"/>
                <w:noProof/>
                <w:sz w:val="20"/>
                <w:szCs w:val="20"/>
              </w:rPr>
              <w:t xml:space="preserve">NULL                 </w:t>
            </w:r>
            <w:r w:rsidRPr="00681F71">
              <w:rPr>
                <w:rFonts w:cs="Arial"/>
                <w:noProof/>
                <w:sz w:val="20"/>
                <w:szCs w:val="20"/>
              </w:rPr>
              <w:tab/>
              <w:t>209</w:t>
            </w:r>
          </w:p>
          <w:p w:rsidR="00681F71" w:rsidRPr="00681F71" w:rsidRDefault="00681F71" w:rsidP="00642BB3">
            <w:pPr>
              <w:autoSpaceDE w:val="0"/>
              <w:autoSpaceDN w:val="0"/>
              <w:adjustRightInd w:val="0"/>
              <w:spacing w:before="120" w:after="120" w:line="312" w:lineRule="auto"/>
              <w:jc w:val="both"/>
              <w:rPr>
                <w:rFonts w:cs="Arial"/>
                <w:noProof/>
                <w:sz w:val="20"/>
                <w:szCs w:val="20"/>
              </w:rPr>
            </w:pPr>
            <w:r w:rsidRPr="00681F71">
              <w:rPr>
                <w:rFonts w:cs="Arial"/>
                <w:noProof/>
                <w:sz w:val="20"/>
                <w:szCs w:val="20"/>
              </w:rPr>
              <w:t xml:space="preserve">1                    </w:t>
            </w:r>
            <w:r w:rsidRPr="00681F71">
              <w:rPr>
                <w:rFonts w:cs="Arial"/>
                <w:noProof/>
                <w:sz w:val="20"/>
                <w:szCs w:val="20"/>
              </w:rPr>
              <w:tab/>
            </w:r>
            <w:r w:rsidRPr="00681F71">
              <w:rPr>
                <w:rFonts w:cs="Arial"/>
                <w:noProof/>
                <w:sz w:val="20"/>
                <w:szCs w:val="20"/>
              </w:rPr>
              <w:tab/>
            </w:r>
            <w:r w:rsidRPr="00681F71">
              <w:rPr>
                <w:rFonts w:cs="Arial"/>
                <w:noProof/>
                <w:sz w:val="20"/>
                <w:szCs w:val="20"/>
              </w:rPr>
              <w:tab/>
            </w:r>
            <w:r w:rsidRPr="00681F71">
              <w:rPr>
                <w:rFonts w:cs="Arial"/>
                <w:noProof/>
                <w:sz w:val="20"/>
                <w:szCs w:val="20"/>
              </w:rPr>
              <w:tab/>
              <w:t>32</w:t>
            </w:r>
          </w:p>
          <w:p w:rsidR="00681F71" w:rsidRPr="00681F71" w:rsidRDefault="00681F71" w:rsidP="00642BB3">
            <w:pPr>
              <w:tabs>
                <w:tab w:val="left" w:pos="3608"/>
              </w:tabs>
              <w:autoSpaceDE w:val="0"/>
              <w:autoSpaceDN w:val="0"/>
              <w:adjustRightInd w:val="0"/>
              <w:spacing w:before="120" w:after="120" w:line="312" w:lineRule="auto"/>
              <w:jc w:val="both"/>
              <w:rPr>
                <w:rFonts w:cs="Arial"/>
                <w:noProof/>
                <w:sz w:val="20"/>
                <w:szCs w:val="20"/>
              </w:rPr>
            </w:pPr>
            <w:r w:rsidRPr="00681F71">
              <w:rPr>
                <w:rFonts w:cs="Arial"/>
                <w:noProof/>
                <w:sz w:val="20"/>
                <w:szCs w:val="20"/>
              </w:rPr>
              <w:t xml:space="preserve">2                    </w:t>
            </w:r>
            <w:r w:rsidRPr="00681F71">
              <w:rPr>
                <w:rFonts w:cs="Arial"/>
                <w:noProof/>
                <w:sz w:val="20"/>
                <w:szCs w:val="20"/>
              </w:rPr>
              <w:tab/>
              <w:t>43</w:t>
            </w:r>
          </w:p>
          <w:p w:rsidR="00681F71" w:rsidRPr="00681F71" w:rsidRDefault="00681F71" w:rsidP="00642BB3">
            <w:pPr>
              <w:tabs>
                <w:tab w:val="left" w:pos="3608"/>
              </w:tabs>
              <w:autoSpaceDE w:val="0"/>
              <w:autoSpaceDN w:val="0"/>
              <w:adjustRightInd w:val="0"/>
              <w:spacing w:before="120" w:after="120" w:line="312" w:lineRule="auto"/>
              <w:jc w:val="both"/>
              <w:rPr>
                <w:rFonts w:cs="Arial"/>
                <w:noProof/>
                <w:sz w:val="20"/>
                <w:szCs w:val="20"/>
              </w:rPr>
            </w:pPr>
            <w:r w:rsidRPr="00681F71">
              <w:rPr>
                <w:rFonts w:cs="Arial"/>
                <w:noProof/>
                <w:sz w:val="20"/>
                <w:szCs w:val="20"/>
              </w:rPr>
              <w:t xml:space="preserve">3                    </w:t>
            </w:r>
            <w:r w:rsidRPr="00681F71">
              <w:rPr>
                <w:rFonts w:cs="Arial"/>
                <w:noProof/>
                <w:sz w:val="20"/>
                <w:szCs w:val="20"/>
              </w:rPr>
              <w:tab/>
              <w:t>22</w:t>
            </w:r>
          </w:p>
          <w:p w:rsidR="00681F71" w:rsidRPr="00681F71" w:rsidRDefault="00681F71" w:rsidP="00642BB3">
            <w:pPr>
              <w:tabs>
                <w:tab w:val="left" w:pos="3608"/>
              </w:tabs>
              <w:autoSpaceDE w:val="0"/>
              <w:autoSpaceDN w:val="0"/>
              <w:adjustRightInd w:val="0"/>
              <w:spacing w:before="120" w:after="120" w:line="312" w:lineRule="auto"/>
              <w:jc w:val="both"/>
              <w:rPr>
                <w:rFonts w:cs="Arial"/>
                <w:noProof/>
                <w:sz w:val="20"/>
                <w:szCs w:val="20"/>
              </w:rPr>
            </w:pPr>
            <w:r w:rsidRPr="00681F71">
              <w:rPr>
                <w:rFonts w:cs="Arial"/>
                <w:noProof/>
                <w:sz w:val="20"/>
                <w:szCs w:val="20"/>
              </w:rPr>
              <w:t xml:space="preserve">4                    </w:t>
            </w:r>
            <w:r w:rsidRPr="00681F71">
              <w:rPr>
                <w:rFonts w:cs="Arial"/>
                <w:noProof/>
                <w:sz w:val="20"/>
                <w:szCs w:val="20"/>
              </w:rPr>
              <w:tab/>
              <w:t>8</w:t>
            </w:r>
          </w:p>
          <w:p w:rsidR="00681F71" w:rsidRPr="00681F71" w:rsidRDefault="00681F71" w:rsidP="00642BB3">
            <w:pPr>
              <w:tabs>
                <w:tab w:val="left" w:pos="3608"/>
              </w:tabs>
              <w:spacing w:before="120" w:after="120" w:line="312" w:lineRule="auto"/>
              <w:jc w:val="both"/>
              <w:rPr>
                <w:rFonts w:cs="Arial"/>
                <w:noProof/>
                <w:sz w:val="20"/>
                <w:szCs w:val="20"/>
              </w:rPr>
            </w:pPr>
            <w:r w:rsidRPr="00681F71">
              <w:rPr>
                <w:rFonts w:cs="Arial"/>
                <w:noProof/>
                <w:sz w:val="20"/>
                <w:szCs w:val="20"/>
              </w:rPr>
              <w:t xml:space="preserve">              ………</w:t>
            </w:r>
          </w:p>
          <w:p w:rsidR="00681F71" w:rsidRPr="00681F71" w:rsidRDefault="00681F71" w:rsidP="00642BB3">
            <w:pPr>
              <w:tabs>
                <w:tab w:val="left" w:pos="3608"/>
              </w:tabs>
              <w:autoSpaceDE w:val="0"/>
              <w:autoSpaceDN w:val="0"/>
              <w:adjustRightInd w:val="0"/>
              <w:spacing w:before="120" w:after="120" w:line="312" w:lineRule="auto"/>
              <w:jc w:val="both"/>
              <w:rPr>
                <w:rFonts w:cs="Arial"/>
                <w:noProof/>
                <w:sz w:val="20"/>
                <w:szCs w:val="20"/>
              </w:rPr>
            </w:pPr>
            <w:r w:rsidRPr="00681F71">
              <w:rPr>
                <w:rFonts w:cs="Arial"/>
                <w:noProof/>
                <w:sz w:val="20"/>
                <w:szCs w:val="20"/>
              </w:rPr>
              <w:t xml:space="preserve">34                   </w:t>
            </w:r>
            <w:r w:rsidRPr="00681F71">
              <w:rPr>
                <w:rFonts w:cs="Arial"/>
                <w:noProof/>
                <w:sz w:val="20"/>
                <w:szCs w:val="20"/>
              </w:rPr>
              <w:tab/>
              <w:t>1</w:t>
            </w:r>
          </w:p>
          <w:p w:rsidR="00681F71" w:rsidRPr="00681F71" w:rsidRDefault="00681F71" w:rsidP="00642BB3">
            <w:pPr>
              <w:tabs>
                <w:tab w:val="left" w:pos="3608"/>
              </w:tabs>
              <w:autoSpaceDE w:val="0"/>
              <w:autoSpaceDN w:val="0"/>
              <w:adjustRightInd w:val="0"/>
              <w:spacing w:before="120" w:after="120" w:line="312" w:lineRule="auto"/>
              <w:jc w:val="both"/>
              <w:rPr>
                <w:rFonts w:cs="Arial"/>
                <w:noProof/>
                <w:sz w:val="20"/>
                <w:szCs w:val="20"/>
              </w:rPr>
            </w:pPr>
            <w:r w:rsidRPr="00681F71">
              <w:rPr>
                <w:rFonts w:cs="Arial"/>
                <w:noProof/>
                <w:sz w:val="20"/>
                <w:szCs w:val="20"/>
              </w:rPr>
              <w:t xml:space="preserve">35                   </w:t>
            </w:r>
            <w:r w:rsidRPr="00681F71">
              <w:rPr>
                <w:rFonts w:cs="Arial"/>
                <w:noProof/>
                <w:sz w:val="20"/>
                <w:szCs w:val="20"/>
              </w:rPr>
              <w:tab/>
              <w:t>1</w:t>
            </w:r>
          </w:p>
          <w:p w:rsidR="00681F71" w:rsidRPr="00681F71" w:rsidRDefault="00681F71" w:rsidP="00642BB3">
            <w:pPr>
              <w:tabs>
                <w:tab w:val="left" w:pos="3608"/>
              </w:tabs>
              <w:autoSpaceDE w:val="0"/>
              <w:autoSpaceDN w:val="0"/>
              <w:adjustRightInd w:val="0"/>
              <w:spacing w:before="120" w:after="120" w:line="312" w:lineRule="auto"/>
              <w:jc w:val="both"/>
              <w:rPr>
                <w:rFonts w:cs="Arial"/>
                <w:noProof/>
                <w:sz w:val="20"/>
                <w:szCs w:val="20"/>
              </w:rPr>
            </w:pPr>
            <w:r w:rsidRPr="00681F71">
              <w:rPr>
                <w:rFonts w:cs="Arial"/>
                <w:noProof/>
                <w:sz w:val="20"/>
                <w:szCs w:val="20"/>
              </w:rPr>
              <w:t xml:space="preserve">36                   </w:t>
            </w:r>
            <w:r w:rsidRPr="00681F71">
              <w:rPr>
                <w:rFonts w:cs="Arial"/>
                <w:noProof/>
                <w:sz w:val="20"/>
                <w:szCs w:val="20"/>
              </w:rPr>
              <w:tab/>
              <w:t>2</w:t>
            </w:r>
          </w:p>
          <w:p w:rsidR="00681F71" w:rsidRPr="00681F71" w:rsidRDefault="00681F71" w:rsidP="00642BB3">
            <w:pPr>
              <w:tabs>
                <w:tab w:val="left" w:pos="3608"/>
              </w:tabs>
              <w:autoSpaceDE w:val="0"/>
              <w:autoSpaceDN w:val="0"/>
              <w:adjustRightInd w:val="0"/>
              <w:spacing w:before="120" w:after="120" w:line="312" w:lineRule="auto"/>
              <w:jc w:val="both"/>
              <w:rPr>
                <w:rFonts w:cs="Arial"/>
                <w:noProof/>
                <w:sz w:val="20"/>
                <w:szCs w:val="20"/>
              </w:rPr>
            </w:pPr>
            <w:r w:rsidRPr="00681F71">
              <w:rPr>
                <w:rFonts w:cs="Arial"/>
                <w:noProof/>
                <w:sz w:val="20"/>
                <w:szCs w:val="20"/>
              </w:rPr>
              <w:lastRenderedPageBreak/>
              <w:t xml:space="preserve">37                   </w:t>
            </w:r>
            <w:r w:rsidRPr="00681F71">
              <w:rPr>
                <w:rFonts w:cs="Arial"/>
                <w:noProof/>
                <w:sz w:val="20"/>
                <w:szCs w:val="20"/>
              </w:rPr>
              <w:tab/>
              <w:t>11</w:t>
            </w:r>
          </w:p>
          <w:p w:rsidR="00681F71" w:rsidRPr="00681F71" w:rsidRDefault="00681F71" w:rsidP="00642BB3">
            <w:pPr>
              <w:autoSpaceDE w:val="0"/>
              <w:autoSpaceDN w:val="0"/>
              <w:adjustRightInd w:val="0"/>
              <w:spacing w:before="120" w:after="120" w:line="312" w:lineRule="auto"/>
              <w:jc w:val="both"/>
              <w:rPr>
                <w:rFonts w:cs="Arial"/>
                <w:noProof/>
                <w:sz w:val="20"/>
                <w:szCs w:val="20"/>
              </w:rPr>
            </w:pPr>
          </w:p>
          <w:p w:rsidR="00681F71" w:rsidRPr="00681F71" w:rsidRDefault="00681F71" w:rsidP="00642BB3">
            <w:pPr>
              <w:autoSpaceDE w:val="0"/>
              <w:autoSpaceDN w:val="0"/>
              <w:adjustRightInd w:val="0"/>
              <w:spacing w:before="120" w:after="120" w:line="312" w:lineRule="auto"/>
              <w:jc w:val="both"/>
              <w:rPr>
                <w:rFonts w:cs="Arial"/>
                <w:noProof/>
                <w:sz w:val="20"/>
                <w:szCs w:val="20"/>
              </w:rPr>
            </w:pPr>
            <w:r w:rsidRPr="00681F71">
              <w:rPr>
                <w:rFonts w:cs="Arial"/>
                <w:noProof/>
                <w:sz w:val="20"/>
                <w:szCs w:val="20"/>
              </w:rPr>
              <w:t>(38 row(s) affected)</w:t>
            </w:r>
          </w:p>
        </w:tc>
      </w:tr>
      <w:tr w:rsidR="00681F71" w:rsidRPr="00681F71" w:rsidTr="00681F71">
        <w:tc>
          <w:tcPr>
            <w:tcW w:w="1242" w:type="dxa"/>
          </w:tcPr>
          <w:p w:rsidR="00681F71" w:rsidRPr="00681F71" w:rsidRDefault="00681F71" w:rsidP="00642BB3">
            <w:pPr>
              <w:spacing w:before="120" w:after="120" w:line="312" w:lineRule="auto"/>
              <w:rPr>
                <w:rFonts w:cs="Arial"/>
                <w:b/>
                <w:sz w:val="20"/>
                <w:szCs w:val="20"/>
              </w:rPr>
            </w:pPr>
            <w:r w:rsidRPr="00681F71">
              <w:rPr>
                <w:rFonts w:cs="Arial"/>
                <w:b/>
                <w:sz w:val="20"/>
                <w:szCs w:val="20"/>
              </w:rPr>
              <w:lastRenderedPageBreak/>
              <w:t>Query 4</w:t>
            </w:r>
          </w:p>
        </w:tc>
        <w:tc>
          <w:tcPr>
            <w:tcW w:w="8222" w:type="dxa"/>
          </w:tcPr>
          <w:p w:rsidR="00681F71" w:rsidRPr="00681F71" w:rsidRDefault="00681F71" w:rsidP="00681F71">
            <w:pPr>
              <w:spacing w:before="120" w:after="120" w:line="312" w:lineRule="auto"/>
              <w:jc w:val="both"/>
              <w:rPr>
                <w:rFonts w:cs="Arial"/>
                <w:sz w:val="20"/>
                <w:szCs w:val="20"/>
              </w:rPr>
            </w:pPr>
            <w:r w:rsidRPr="00681F71">
              <w:rPr>
                <w:rFonts w:cs="Arial"/>
                <w:sz w:val="20"/>
                <w:szCs w:val="20"/>
              </w:rPr>
              <w:t>Try to write two different queries to find out how many products that do not have a product subcategory. One query without the WHERE clause and one query using a WHERE clause. The rows that have NULL in column ProductSubcategoryID are considered to not be a part of any subcategory.</w:t>
            </w:r>
          </w:p>
          <w:p w:rsidR="00681F71" w:rsidRPr="00681F71" w:rsidRDefault="00681F71" w:rsidP="00642BB3">
            <w:pPr>
              <w:spacing w:before="120" w:after="120" w:line="312" w:lineRule="auto"/>
              <w:jc w:val="both"/>
              <w:rPr>
                <w:rFonts w:cs="Arial"/>
                <w:sz w:val="20"/>
                <w:szCs w:val="20"/>
              </w:rPr>
            </w:pPr>
            <w:r w:rsidRPr="00681F71">
              <w:rPr>
                <w:rFonts w:cs="Arial"/>
                <w:b/>
                <w:sz w:val="20"/>
                <w:szCs w:val="20"/>
              </w:rPr>
              <w:t>Tip</w:t>
            </w:r>
            <w:r w:rsidRPr="00681F71">
              <w:rPr>
                <w:rFonts w:cs="Arial"/>
                <w:sz w:val="20"/>
                <w:szCs w:val="20"/>
              </w:rPr>
              <w:t>: In the first we can use a difference between expressions to calculate the figure.</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209</w:t>
            </w:r>
          </w:p>
          <w:p w:rsidR="00681F71" w:rsidRPr="00681F71" w:rsidRDefault="00681F71" w:rsidP="00642BB3">
            <w:pPr>
              <w:spacing w:before="120" w:after="120" w:line="312" w:lineRule="auto"/>
              <w:rPr>
                <w:rFonts w:cs="Arial"/>
                <w:sz w:val="20"/>
                <w:szCs w:val="20"/>
              </w:rPr>
            </w:pPr>
            <w:r w:rsidRPr="00681F71">
              <w:rPr>
                <w:rFonts w:cs="Arial"/>
                <w:noProof/>
                <w:sz w:val="20"/>
                <w:szCs w:val="20"/>
              </w:rPr>
              <w:t>(1 row(s) affected)</w:t>
            </w:r>
          </w:p>
          <w:p w:rsidR="00681F71" w:rsidRPr="00681F71" w:rsidRDefault="00681F71" w:rsidP="00642BB3">
            <w:pPr>
              <w:spacing w:before="120" w:after="120" w:line="312" w:lineRule="auto"/>
              <w:rPr>
                <w:rFonts w:cs="Arial"/>
                <w:sz w:val="20"/>
                <w:szCs w:val="20"/>
              </w:rPr>
            </w:pPr>
            <w:r w:rsidRPr="00681F71">
              <w:rPr>
                <w:rFonts w:cs="Arial"/>
                <w:sz w:val="20"/>
                <w:szCs w:val="20"/>
              </w:rPr>
              <w:t>The other way using a WHERE clause. Observe the column alias.</w:t>
            </w:r>
          </w:p>
          <w:p w:rsidR="00681F71" w:rsidRPr="00681F71" w:rsidRDefault="00681F71" w:rsidP="00642BB3">
            <w:pPr>
              <w:autoSpaceDE w:val="0"/>
              <w:autoSpaceDN w:val="0"/>
              <w:adjustRightInd w:val="0"/>
              <w:spacing w:before="120" w:after="120" w:line="312" w:lineRule="auto"/>
              <w:rPr>
                <w:rFonts w:cs="Arial"/>
                <w:b/>
                <w:noProof/>
                <w:sz w:val="20"/>
                <w:szCs w:val="20"/>
              </w:rPr>
            </w:pPr>
            <w:r w:rsidRPr="00681F71">
              <w:rPr>
                <w:rFonts w:cs="Arial"/>
                <w:b/>
                <w:noProof/>
                <w:sz w:val="20"/>
                <w:szCs w:val="20"/>
              </w:rPr>
              <w:t>NoSubCat</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209</w:t>
            </w:r>
          </w:p>
          <w:p w:rsidR="00681F71" w:rsidRPr="00681F71" w:rsidRDefault="00681F71" w:rsidP="00642BB3">
            <w:pPr>
              <w:spacing w:before="120" w:after="120" w:line="312" w:lineRule="auto"/>
              <w:rPr>
                <w:rFonts w:cs="Arial"/>
                <w:sz w:val="20"/>
                <w:szCs w:val="20"/>
              </w:rPr>
            </w:pPr>
            <w:r w:rsidRPr="00681F71">
              <w:rPr>
                <w:rFonts w:cs="Arial"/>
                <w:noProof/>
                <w:sz w:val="20"/>
                <w:szCs w:val="20"/>
              </w:rPr>
              <w:t>(1 row(s) affected)</w:t>
            </w:r>
          </w:p>
        </w:tc>
      </w:tr>
      <w:tr w:rsidR="00681F71" w:rsidRPr="00681F71" w:rsidTr="00681F71">
        <w:tc>
          <w:tcPr>
            <w:tcW w:w="1242" w:type="dxa"/>
          </w:tcPr>
          <w:p w:rsidR="00681F71" w:rsidRPr="00681F71" w:rsidRDefault="00681F71" w:rsidP="00642BB3">
            <w:pPr>
              <w:spacing w:before="120" w:after="120" w:line="312" w:lineRule="auto"/>
              <w:rPr>
                <w:rFonts w:cs="Arial"/>
                <w:b/>
                <w:sz w:val="20"/>
                <w:szCs w:val="20"/>
              </w:rPr>
            </w:pPr>
            <w:r w:rsidRPr="00681F71">
              <w:rPr>
                <w:rFonts w:cs="Arial"/>
                <w:b/>
                <w:sz w:val="20"/>
                <w:szCs w:val="20"/>
              </w:rPr>
              <w:t>Query 5</w:t>
            </w:r>
          </w:p>
        </w:tc>
        <w:tc>
          <w:tcPr>
            <w:tcW w:w="8222" w:type="dxa"/>
          </w:tcPr>
          <w:p w:rsidR="00681F71" w:rsidRPr="00681F71" w:rsidRDefault="00681F71" w:rsidP="00642BB3">
            <w:pPr>
              <w:spacing w:before="120" w:after="120" w:line="312" w:lineRule="auto"/>
              <w:jc w:val="both"/>
              <w:rPr>
                <w:rFonts w:cs="Arial"/>
                <w:sz w:val="20"/>
                <w:szCs w:val="20"/>
              </w:rPr>
            </w:pPr>
            <w:r w:rsidRPr="00681F71">
              <w:rPr>
                <w:rFonts w:cs="Arial"/>
                <w:sz w:val="20"/>
                <w:szCs w:val="20"/>
              </w:rPr>
              <w:t>A report is needed, the summary of products in stock. Write a query against another table this time, the Production.ProductInventory table.</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 xml:space="preserve">ProductID   </w:t>
            </w:r>
            <w:r w:rsidRPr="00681F71">
              <w:rPr>
                <w:rFonts w:cs="Arial"/>
                <w:noProof/>
                <w:sz w:val="20"/>
                <w:szCs w:val="20"/>
              </w:rPr>
              <w:tab/>
            </w:r>
            <w:r w:rsidRPr="00681F71">
              <w:rPr>
                <w:rFonts w:cs="Arial"/>
                <w:noProof/>
                <w:sz w:val="20"/>
                <w:szCs w:val="20"/>
              </w:rPr>
              <w:tab/>
              <w:t>TheSum</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 xml:space="preserve">----------- </w:t>
            </w:r>
            <w:r w:rsidRPr="00681F71">
              <w:rPr>
                <w:rFonts w:cs="Arial"/>
                <w:noProof/>
                <w:sz w:val="20"/>
                <w:szCs w:val="20"/>
              </w:rPr>
              <w:tab/>
            </w:r>
            <w:r w:rsidRPr="00681F71">
              <w:rPr>
                <w:rFonts w:cs="Arial"/>
                <w:noProof/>
                <w:sz w:val="20"/>
                <w:szCs w:val="20"/>
              </w:rPr>
              <w:tab/>
              <w:t>-----------</w:t>
            </w:r>
          </w:p>
          <w:p w:rsidR="00681F71" w:rsidRPr="00681F71" w:rsidRDefault="00681F71" w:rsidP="00642BB3">
            <w:pPr>
              <w:tabs>
                <w:tab w:val="left" w:pos="2453"/>
              </w:tabs>
              <w:autoSpaceDE w:val="0"/>
              <w:autoSpaceDN w:val="0"/>
              <w:adjustRightInd w:val="0"/>
              <w:spacing w:before="120" w:after="120" w:line="312" w:lineRule="auto"/>
              <w:rPr>
                <w:rFonts w:cs="Arial"/>
                <w:noProof/>
                <w:sz w:val="20"/>
                <w:szCs w:val="20"/>
              </w:rPr>
            </w:pPr>
            <w:r w:rsidRPr="00681F71">
              <w:rPr>
                <w:rFonts w:cs="Arial"/>
                <w:noProof/>
                <w:sz w:val="20"/>
                <w:szCs w:val="20"/>
              </w:rPr>
              <w:t xml:space="preserve">1           </w:t>
            </w:r>
            <w:r w:rsidRPr="00681F71">
              <w:rPr>
                <w:rFonts w:cs="Arial"/>
                <w:noProof/>
                <w:sz w:val="20"/>
                <w:szCs w:val="20"/>
              </w:rPr>
              <w:tab/>
              <w:t>1085</w:t>
            </w:r>
          </w:p>
          <w:p w:rsidR="00681F71" w:rsidRPr="00681F71" w:rsidRDefault="00681F71" w:rsidP="00642BB3">
            <w:pPr>
              <w:tabs>
                <w:tab w:val="left" w:pos="2453"/>
              </w:tabs>
              <w:autoSpaceDE w:val="0"/>
              <w:autoSpaceDN w:val="0"/>
              <w:adjustRightInd w:val="0"/>
              <w:spacing w:before="120" w:after="120" w:line="312" w:lineRule="auto"/>
              <w:rPr>
                <w:rFonts w:cs="Arial"/>
                <w:noProof/>
                <w:sz w:val="20"/>
                <w:szCs w:val="20"/>
              </w:rPr>
            </w:pPr>
            <w:r w:rsidRPr="00681F71">
              <w:rPr>
                <w:rFonts w:cs="Arial"/>
                <w:noProof/>
                <w:sz w:val="20"/>
                <w:szCs w:val="20"/>
              </w:rPr>
              <w:t xml:space="preserve">2           </w:t>
            </w:r>
            <w:r w:rsidRPr="00681F71">
              <w:rPr>
                <w:rFonts w:cs="Arial"/>
                <w:noProof/>
                <w:sz w:val="20"/>
                <w:szCs w:val="20"/>
              </w:rPr>
              <w:tab/>
              <w:t>1109</w:t>
            </w:r>
          </w:p>
          <w:p w:rsidR="00681F71" w:rsidRPr="00681F71" w:rsidRDefault="00681F71" w:rsidP="00642BB3">
            <w:pPr>
              <w:tabs>
                <w:tab w:val="left" w:pos="2453"/>
              </w:tabs>
              <w:autoSpaceDE w:val="0"/>
              <w:autoSpaceDN w:val="0"/>
              <w:adjustRightInd w:val="0"/>
              <w:spacing w:before="120" w:after="120" w:line="312" w:lineRule="auto"/>
              <w:rPr>
                <w:rFonts w:cs="Arial"/>
                <w:noProof/>
                <w:sz w:val="20"/>
                <w:szCs w:val="20"/>
              </w:rPr>
            </w:pPr>
            <w:r w:rsidRPr="00681F71">
              <w:rPr>
                <w:rFonts w:cs="Arial"/>
                <w:noProof/>
                <w:sz w:val="20"/>
                <w:szCs w:val="20"/>
              </w:rPr>
              <w:t xml:space="preserve">3           </w:t>
            </w:r>
            <w:r w:rsidRPr="00681F71">
              <w:rPr>
                <w:rFonts w:cs="Arial"/>
                <w:noProof/>
                <w:sz w:val="20"/>
                <w:szCs w:val="20"/>
              </w:rPr>
              <w:tab/>
              <w:t>1352</w:t>
            </w:r>
          </w:p>
          <w:p w:rsidR="00681F71" w:rsidRPr="00681F71" w:rsidRDefault="00681F71" w:rsidP="00642BB3">
            <w:pPr>
              <w:tabs>
                <w:tab w:val="left" w:pos="2453"/>
              </w:tabs>
              <w:autoSpaceDE w:val="0"/>
              <w:autoSpaceDN w:val="0"/>
              <w:adjustRightInd w:val="0"/>
              <w:spacing w:before="120" w:after="120" w:line="312" w:lineRule="auto"/>
              <w:rPr>
                <w:rFonts w:cs="Arial"/>
                <w:noProof/>
                <w:sz w:val="20"/>
                <w:szCs w:val="20"/>
              </w:rPr>
            </w:pPr>
            <w:r w:rsidRPr="00681F71">
              <w:rPr>
                <w:rFonts w:cs="Arial"/>
                <w:noProof/>
                <w:sz w:val="20"/>
                <w:szCs w:val="20"/>
              </w:rPr>
              <w:t xml:space="preserve">4           </w:t>
            </w:r>
            <w:r w:rsidRPr="00681F71">
              <w:rPr>
                <w:rFonts w:cs="Arial"/>
                <w:noProof/>
                <w:sz w:val="20"/>
                <w:szCs w:val="20"/>
              </w:rPr>
              <w:tab/>
              <w:t>1322</w:t>
            </w:r>
          </w:p>
          <w:p w:rsidR="00681F71" w:rsidRPr="00681F71" w:rsidRDefault="00681F71" w:rsidP="00642BB3">
            <w:pPr>
              <w:tabs>
                <w:tab w:val="left" w:pos="2453"/>
              </w:tabs>
              <w:autoSpaceDE w:val="0"/>
              <w:autoSpaceDN w:val="0"/>
              <w:adjustRightInd w:val="0"/>
              <w:spacing w:before="120" w:after="120" w:line="312" w:lineRule="auto"/>
              <w:rPr>
                <w:rFonts w:cs="Arial"/>
                <w:noProof/>
                <w:sz w:val="20"/>
                <w:szCs w:val="20"/>
              </w:rPr>
            </w:pPr>
            <w:r w:rsidRPr="00681F71">
              <w:rPr>
                <w:rFonts w:cs="Arial"/>
                <w:noProof/>
                <w:sz w:val="20"/>
                <w:szCs w:val="20"/>
              </w:rPr>
              <w:t xml:space="preserve">316         </w:t>
            </w:r>
            <w:r w:rsidRPr="00681F71">
              <w:rPr>
                <w:rFonts w:cs="Arial"/>
                <w:noProof/>
                <w:sz w:val="20"/>
                <w:szCs w:val="20"/>
              </w:rPr>
              <w:tab/>
              <w:t>1361</w:t>
            </w:r>
          </w:p>
          <w:p w:rsidR="00681F71" w:rsidRPr="00681F71" w:rsidRDefault="00681F71" w:rsidP="00642BB3">
            <w:pPr>
              <w:tabs>
                <w:tab w:val="left" w:pos="2453"/>
              </w:tabs>
              <w:spacing w:before="120" w:after="120" w:line="312" w:lineRule="auto"/>
              <w:rPr>
                <w:rFonts w:cs="Arial"/>
                <w:noProof/>
                <w:sz w:val="20"/>
                <w:szCs w:val="20"/>
              </w:rPr>
            </w:pPr>
            <w:r w:rsidRPr="00681F71">
              <w:rPr>
                <w:rFonts w:cs="Arial"/>
                <w:noProof/>
                <w:sz w:val="20"/>
                <w:szCs w:val="20"/>
              </w:rPr>
              <w:t xml:space="preserve">         ……… </w:t>
            </w:r>
          </w:p>
          <w:p w:rsidR="00681F71" w:rsidRPr="00681F71" w:rsidRDefault="00681F71" w:rsidP="00642BB3">
            <w:pPr>
              <w:tabs>
                <w:tab w:val="left" w:pos="2453"/>
              </w:tabs>
              <w:autoSpaceDE w:val="0"/>
              <w:autoSpaceDN w:val="0"/>
              <w:adjustRightInd w:val="0"/>
              <w:spacing w:before="120" w:after="120" w:line="312" w:lineRule="auto"/>
              <w:rPr>
                <w:rFonts w:cs="Arial"/>
                <w:noProof/>
                <w:sz w:val="20"/>
                <w:szCs w:val="20"/>
              </w:rPr>
            </w:pPr>
            <w:r w:rsidRPr="00681F71">
              <w:rPr>
                <w:rFonts w:cs="Arial"/>
                <w:noProof/>
                <w:sz w:val="20"/>
                <w:szCs w:val="20"/>
              </w:rPr>
              <w:t xml:space="preserve">997         </w:t>
            </w:r>
            <w:r w:rsidRPr="00681F71">
              <w:rPr>
                <w:rFonts w:cs="Arial"/>
                <w:noProof/>
                <w:sz w:val="20"/>
                <w:szCs w:val="20"/>
              </w:rPr>
              <w:tab/>
              <w:t>153</w:t>
            </w:r>
          </w:p>
          <w:p w:rsidR="00681F71" w:rsidRPr="00681F71" w:rsidRDefault="00681F71" w:rsidP="00642BB3">
            <w:pPr>
              <w:tabs>
                <w:tab w:val="left" w:pos="2453"/>
              </w:tabs>
              <w:autoSpaceDE w:val="0"/>
              <w:autoSpaceDN w:val="0"/>
              <w:adjustRightInd w:val="0"/>
              <w:spacing w:before="120" w:after="120" w:line="312" w:lineRule="auto"/>
              <w:rPr>
                <w:rFonts w:cs="Arial"/>
                <w:noProof/>
                <w:sz w:val="20"/>
                <w:szCs w:val="20"/>
              </w:rPr>
            </w:pPr>
            <w:r w:rsidRPr="00681F71">
              <w:rPr>
                <w:rFonts w:cs="Arial"/>
                <w:noProof/>
                <w:sz w:val="20"/>
                <w:szCs w:val="20"/>
              </w:rPr>
              <w:t xml:space="preserve">998         </w:t>
            </w:r>
            <w:r w:rsidRPr="00681F71">
              <w:rPr>
                <w:rFonts w:cs="Arial"/>
                <w:noProof/>
                <w:sz w:val="20"/>
                <w:szCs w:val="20"/>
              </w:rPr>
              <w:tab/>
              <w:t>155</w:t>
            </w:r>
          </w:p>
          <w:p w:rsidR="00681F71" w:rsidRPr="00681F71" w:rsidRDefault="00681F71" w:rsidP="00681F71">
            <w:pPr>
              <w:tabs>
                <w:tab w:val="left" w:pos="2453"/>
              </w:tabs>
              <w:autoSpaceDE w:val="0"/>
              <w:autoSpaceDN w:val="0"/>
              <w:adjustRightInd w:val="0"/>
              <w:spacing w:before="120" w:after="120" w:line="312" w:lineRule="auto"/>
              <w:rPr>
                <w:rFonts w:cs="Arial"/>
                <w:noProof/>
                <w:sz w:val="20"/>
                <w:szCs w:val="20"/>
              </w:rPr>
            </w:pPr>
            <w:r>
              <w:rPr>
                <w:rFonts w:cs="Arial"/>
                <w:noProof/>
                <w:sz w:val="20"/>
                <w:szCs w:val="20"/>
              </w:rPr>
              <w:t xml:space="preserve">999  </w:t>
            </w:r>
            <w:r w:rsidRPr="00681F71">
              <w:rPr>
                <w:rFonts w:cs="Arial"/>
                <w:noProof/>
                <w:sz w:val="20"/>
                <w:szCs w:val="20"/>
              </w:rPr>
              <w:t xml:space="preserve">      </w:t>
            </w:r>
            <w:r w:rsidRPr="00681F71">
              <w:rPr>
                <w:rFonts w:cs="Arial"/>
                <w:noProof/>
                <w:sz w:val="20"/>
                <w:szCs w:val="20"/>
              </w:rPr>
              <w:tab/>
              <w:t>194</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(432 row(s) affected)</w:t>
            </w:r>
          </w:p>
        </w:tc>
      </w:tr>
      <w:tr w:rsidR="00681F71" w:rsidRPr="00681F71" w:rsidTr="00681F71">
        <w:tc>
          <w:tcPr>
            <w:tcW w:w="1242" w:type="dxa"/>
          </w:tcPr>
          <w:p w:rsidR="00681F71" w:rsidRPr="00681F71" w:rsidRDefault="00681F71" w:rsidP="00642BB3">
            <w:pPr>
              <w:spacing w:before="120" w:after="120" w:line="312" w:lineRule="auto"/>
              <w:rPr>
                <w:rFonts w:cs="Arial"/>
                <w:b/>
                <w:sz w:val="20"/>
                <w:szCs w:val="20"/>
              </w:rPr>
            </w:pPr>
            <w:r w:rsidRPr="00681F71">
              <w:rPr>
                <w:rFonts w:cs="Arial"/>
                <w:b/>
                <w:sz w:val="20"/>
                <w:szCs w:val="20"/>
              </w:rPr>
              <w:t>Query 6</w:t>
            </w:r>
          </w:p>
        </w:tc>
        <w:tc>
          <w:tcPr>
            <w:tcW w:w="8222" w:type="dxa"/>
          </w:tcPr>
          <w:p w:rsidR="00681F71" w:rsidRPr="00681F71" w:rsidRDefault="00681F71" w:rsidP="00642BB3">
            <w:pPr>
              <w:spacing w:before="120" w:after="120" w:line="312" w:lineRule="auto"/>
              <w:jc w:val="both"/>
              <w:rPr>
                <w:rFonts w:cs="Arial"/>
                <w:sz w:val="20"/>
                <w:szCs w:val="20"/>
              </w:rPr>
            </w:pPr>
            <w:r w:rsidRPr="00681F71">
              <w:rPr>
                <w:rFonts w:cs="Arial"/>
                <w:sz w:val="20"/>
                <w:szCs w:val="20"/>
              </w:rPr>
              <w:t>Continue to write on the query in previous exercise. Add a WHERE clause that extracts the rows that have the column LocationID set to 40 and limit the result to include just summarized quantities less then 100.</w:t>
            </w:r>
          </w:p>
          <w:p w:rsidR="00681F71" w:rsidRPr="00681F71" w:rsidRDefault="00681F71" w:rsidP="00642BB3">
            <w:pPr>
              <w:spacing w:before="120" w:after="120" w:line="312" w:lineRule="auto"/>
              <w:rPr>
                <w:rFonts w:cs="Arial"/>
                <w:sz w:val="20"/>
                <w:szCs w:val="20"/>
              </w:rPr>
            </w:pPr>
            <w:r w:rsidRPr="00681F71">
              <w:rPr>
                <w:rFonts w:cs="Arial"/>
                <w:sz w:val="20"/>
                <w:szCs w:val="20"/>
              </w:rPr>
              <w:t>Tip: now is the time to see the HAVING clause in action.</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 xml:space="preserve">ProductID   </w:t>
            </w:r>
            <w:r w:rsidRPr="00681F71">
              <w:rPr>
                <w:rFonts w:cs="Arial"/>
                <w:noProof/>
                <w:sz w:val="20"/>
                <w:szCs w:val="20"/>
              </w:rPr>
              <w:tab/>
              <w:t>TheSum</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lastRenderedPageBreak/>
              <w:t xml:space="preserve">----------- </w:t>
            </w:r>
            <w:r w:rsidRPr="00681F71">
              <w:rPr>
                <w:rFonts w:cs="Arial"/>
                <w:noProof/>
                <w:sz w:val="20"/>
                <w:szCs w:val="20"/>
              </w:rPr>
              <w:tab/>
              <w:t>-----------</w:t>
            </w:r>
          </w:p>
          <w:p w:rsidR="00681F71" w:rsidRPr="00681F71" w:rsidRDefault="00681F71" w:rsidP="00642BB3">
            <w:pPr>
              <w:tabs>
                <w:tab w:val="left" w:pos="1611"/>
              </w:tabs>
              <w:autoSpaceDE w:val="0"/>
              <w:autoSpaceDN w:val="0"/>
              <w:adjustRightInd w:val="0"/>
              <w:spacing w:before="120" w:after="120" w:line="312" w:lineRule="auto"/>
              <w:rPr>
                <w:rFonts w:cs="Arial"/>
                <w:noProof/>
                <w:sz w:val="20"/>
                <w:szCs w:val="20"/>
              </w:rPr>
            </w:pPr>
            <w:r w:rsidRPr="00681F71">
              <w:rPr>
                <w:rFonts w:cs="Arial"/>
                <w:noProof/>
                <w:sz w:val="20"/>
                <w:szCs w:val="20"/>
              </w:rPr>
              <w:t xml:space="preserve">492         </w:t>
            </w:r>
            <w:r w:rsidRPr="00681F71">
              <w:rPr>
                <w:rFonts w:cs="Arial"/>
                <w:noProof/>
                <w:sz w:val="20"/>
                <w:szCs w:val="20"/>
              </w:rPr>
              <w:tab/>
              <w:t>16</w:t>
            </w:r>
          </w:p>
          <w:p w:rsidR="00681F71" w:rsidRPr="00681F71" w:rsidRDefault="00681F71" w:rsidP="00642BB3">
            <w:pPr>
              <w:tabs>
                <w:tab w:val="left" w:pos="1611"/>
              </w:tabs>
              <w:autoSpaceDE w:val="0"/>
              <w:autoSpaceDN w:val="0"/>
              <w:adjustRightInd w:val="0"/>
              <w:spacing w:before="120" w:after="120" w:line="312" w:lineRule="auto"/>
              <w:rPr>
                <w:rFonts w:cs="Arial"/>
                <w:noProof/>
                <w:sz w:val="20"/>
                <w:szCs w:val="20"/>
              </w:rPr>
            </w:pPr>
            <w:r w:rsidRPr="00681F71">
              <w:rPr>
                <w:rFonts w:cs="Arial"/>
                <w:noProof/>
                <w:sz w:val="20"/>
                <w:szCs w:val="20"/>
              </w:rPr>
              <w:t xml:space="preserve">493         </w:t>
            </w:r>
            <w:r w:rsidRPr="00681F71">
              <w:rPr>
                <w:rFonts w:cs="Arial"/>
                <w:noProof/>
                <w:sz w:val="20"/>
                <w:szCs w:val="20"/>
              </w:rPr>
              <w:tab/>
              <w:t>28</w:t>
            </w:r>
          </w:p>
          <w:p w:rsidR="00681F71" w:rsidRPr="00681F71" w:rsidRDefault="00681F71" w:rsidP="00642BB3">
            <w:pPr>
              <w:tabs>
                <w:tab w:val="left" w:pos="1611"/>
              </w:tabs>
              <w:autoSpaceDE w:val="0"/>
              <w:autoSpaceDN w:val="0"/>
              <w:adjustRightInd w:val="0"/>
              <w:spacing w:before="120" w:after="120" w:line="312" w:lineRule="auto"/>
              <w:rPr>
                <w:rFonts w:cs="Arial"/>
                <w:noProof/>
                <w:sz w:val="20"/>
                <w:szCs w:val="20"/>
              </w:rPr>
            </w:pPr>
            <w:r w:rsidRPr="00681F71">
              <w:rPr>
                <w:rFonts w:cs="Arial"/>
                <w:noProof/>
                <w:sz w:val="20"/>
                <w:szCs w:val="20"/>
              </w:rPr>
              <w:t xml:space="preserve">494         </w:t>
            </w:r>
            <w:r w:rsidRPr="00681F71">
              <w:rPr>
                <w:rFonts w:cs="Arial"/>
                <w:noProof/>
                <w:sz w:val="20"/>
                <w:szCs w:val="20"/>
              </w:rPr>
              <w:tab/>
              <w:t>4</w:t>
            </w:r>
          </w:p>
          <w:p w:rsidR="00681F71" w:rsidRPr="00681F71" w:rsidRDefault="00681F71" w:rsidP="00642BB3">
            <w:pPr>
              <w:tabs>
                <w:tab w:val="left" w:pos="1611"/>
              </w:tabs>
              <w:autoSpaceDE w:val="0"/>
              <w:autoSpaceDN w:val="0"/>
              <w:adjustRightInd w:val="0"/>
              <w:spacing w:before="120" w:after="120" w:line="312" w:lineRule="auto"/>
              <w:rPr>
                <w:rFonts w:cs="Arial"/>
                <w:noProof/>
                <w:sz w:val="20"/>
                <w:szCs w:val="20"/>
              </w:rPr>
            </w:pPr>
            <w:r w:rsidRPr="00681F71">
              <w:rPr>
                <w:rFonts w:cs="Arial"/>
                <w:noProof/>
                <w:sz w:val="20"/>
                <w:szCs w:val="20"/>
              </w:rPr>
              <w:t xml:space="preserve">495         </w:t>
            </w:r>
            <w:r w:rsidRPr="00681F71">
              <w:rPr>
                <w:rFonts w:cs="Arial"/>
                <w:noProof/>
                <w:sz w:val="20"/>
                <w:szCs w:val="20"/>
              </w:rPr>
              <w:tab/>
              <w:t>25</w:t>
            </w:r>
          </w:p>
          <w:p w:rsidR="00681F71" w:rsidRPr="00681F71" w:rsidRDefault="00681F71" w:rsidP="00642BB3">
            <w:pPr>
              <w:tabs>
                <w:tab w:val="left" w:pos="1611"/>
              </w:tabs>
              <w:autoSpaceDE w:val="0"/>
              <w:autoSpaceDN w:val="0"/>
              <w:adjustRightInd w:val="0"/>
              <w:spacing w:before="120" w:after="120" w:line="312" w:lineRule="auto"/>
              <w:rPr>
                <w:rFonts w:cs="Arial"/>
                <w:noProof/>
                <w:sz w:val="20"/>
                <w:szCs w:val="20"/>
              </w:rPr>
            </w:pPr>
            <w:r w:rsidRPr="00681F71">
              <w:rPr>
                <w:rFonts w:cs="Arial"/>
                <w:noProof/>
                <w:sz w:val="20"/>
                <w:szCs w:val="20"/>
              </w:rPr>
              <w:t xml:space="preserve">496         </w:t>
            </w:r>
            <w:r w:rsidRPr="00681F71">
              <w:rPr>
                <w:rFonts w:cs="Arial"/>
                <w:noProof/>
                <w:sz w:val="20"/>
                <w:szCs w:val="20"/>
              </w:rPr>
              <w:tab/>
              <w:t>44</w:t>
            </w:r>
          </w:p>
          <w:p w:rsidR="00681F71" w:rsidRPr="00681F71" w:rsidRDefault="00681F71" w:rsidP="00642BB3">
            <w:pPr>
              <w:tabs>
                <w:tab w:val="left" w:pos="1611"/>
              </w:tabs>
              <w:autoSpaceDE w:val="0"/>
              <w:autoSpaceDN w:val="0"/>
              <w:adjustRightInd w:val="0"/>
              <w:spacing w:before="120" w:after="120" w:line="312" w:lineRule="auto"/>
              <w:rPr>
                <w:rFonts w:cs="Arial"/>
                <w:noProof/>
                <w:sz w:val="20"/>
                <w:szCs w:val="20"/>
              </w:rPr>
            </w:pPr>
            <w:r w:rsidRPr="00681F71">
              <w:rPr>
                <w:rFonts w:cs="Arial"/>
                <w:noProof/>
                <w:sz w:val="20"/>
                <w:szCs w:val="20"/>
              </w:rPr>
              <w:t xml:space="preserve">814         </w:t>
            </w:r>
            <w:r w:rsidRPr="00681F71">
              <w:rPr>
                <w:rFonts w:cs="Arial"/>
                <w:noProof/>
                <w:sz w:val="20"/>
                <w:szCs w:val="20"/>
              </w:rPr>
              <w:tab/>
              <w:t>96</w:t>
            </w:r>
          </w:p>
          <w:p w:rsidR="00681F71" w:rsidRPr="00681F71" w:rsidRDefault="00681F71" w:rsidP="00642BB3">
            <w:pPr>
              <w:tabs>
                <w:tab w:val="left" w:pos="1611"/>
              </w:tabs>
              <w:autoSpaceDE w:val="0"/>
              <w:autoSpaceDN w:val="0"/>
              <w:adjustRightInd w:val="0"/>
              <w:spacing w:before="120" w:after="120" w:line="312" w:lineRule="auto"/>
              <w:rPr>
                <w:rFonts w:cs="Arial"/>
                <w:noProof/>
                <w:sz w:val="20"/>
                <w:szCs w:val="20"/>
              </w:rPr>
            </w:pPr>
            <w:r w:rsidRPr="00681F71">
              <w:rPr>
                <w:rFonts w:cs="Arial"/>
                <w:noProof/>
                <w:sz w:val="20"/>
                <w:szCs w:val="20"/>
              </w:rPr>
              <w:t xml:space="preserve">943         </w:t>
            </w:r>
            <w:r w:rsidRPr="00681F71">
              <w:rPr>
                <w:rFonts w:cs="Arial"/>
                <w:noProof/>
                <w:sz w:val="20"/>
                <w:szCs w:val="20"/>
              </w:rPr>
              <w:tab/>
              <w:t>88</w:t>
            </w:r>
          </w:p>
          <w:p w:rsidR="00681F71" w:rsidRPr="00681F71" w:rsidRDefault="00681F71" w:rsidP="00642BB3">
            <w:pPr>
              <w:spacing w:before="120" w:after="120" w:line="312" w:lineRule="auto"/>
              <w:rPr>
                <w:rFonts w:cs="Arial"/>
                <w:sz w:val="20"/>
                <w:szCs w:val="20"/>
              </w:rPr>
            </w:pPr>
            <w:r w:rsidRPr="00681F71">
              <w:rPr>
                <w:rFonts w:cs="Arial"/>
                <w:noProof/>
                <w:sz w:val="20"/>
                <w:szCs w:val="20"/>
              </w:rPr>
              <w:t>(7 row(s) affected)</w:t>
            </w:r>
          </w:p>
        </w:tc>
      </w:tr>
      <w:tr w:rsidR="00681F71" w:rsidRPr="00681F71" w:rsidTr="00681F71">
        <w:tc>
          <w:tcPr>
            <w:tcW w:w="1242" w:type="dxa"/>
          </w:tcPr>
          <w:p w:rsidR="00681F71" w:rsidRPr="00681F71" w:rsidRDefault="00681F71" w:rsidP="00642BB3">
            <w:pPr>
              <w:spacing w:before="120" w:after="120" w:line="312" w:lineRule="auto"/>
              <w:rPr>
                <w:rFonts w:cs="Arial"/>
                <w:b/>
                <w:sz w:val="20"/>
                <w:szCs w:val="20"/>
              </w:rPr>
            </w:pPr>
            <w:r w:rsidRPr="00681F71">
              <w:rPr>
                <w:rFonts w:cs="Arial"/>
                <w:b/>
                <w:sz w:val="20"/>
                <w:szCs w:val="20"/>
              </w:rPr>
              <w:lastRenderedPageBreak/>
              <w:t>Query 7</w:t>
            </w:r>
          </w:p>
        </w:tc>
        <w:tc>
          <w:tcPr>
            <w:tcW w:w="8222" w:type="dxa"/>
          </w:tcPr>
          <w:p w:rsidR="00681F71" w:rsidRPr="00681F71" w:rsidRDefault="00681F71" w:rsidP="00642BB3">
            <w:pPr>
              <w:spacing w:before="120" w:after="120" w:line="312" w:lineRule="auto"/>
              <w:jc w:val="both"/>
              <w:rPr>
                <w:rFonts w:cs="Arial"/>
                <w:sz w:val="20"/>
                <w:szCs w:val="20"/>
              </w:rPr>
            </w:pPr>
            <w:r w:rsidRPr="00681F71">
              <w:rPr>
                <w:rFonts w:cs="Arial"/>
                <w:sz w:val="20"/>
                <w:szCs w:val="20"/>
              </w:rPr>
              <w:t xml:space="preserve">In this query we also want to see what shelf the product is to be delivered from. Add code to the previous query. </w:t>
            </w:r>
          </w:p>
          <w:p w:rsidR="00681F71" w:rsidRPr="00681F71" w:rsidRDefault="00681F71" w:rsidP="00642BB3">
            <w:pPr>
              <w:spacing w:before="120" w:after="120" w:line="312" w:lineRule="auto"/>
              <w:rPr>
                <w:rFonts w:cs="Arial"/>
                <w:sz w:val="20"/>
                <w:szCs w:val="20"/>
              </w:rPr>
            </w:pPr>
          </w:p>
          <w:p w:rsidR="00681F71" w:rsidRPr="00681F71" w:rsidRDefault="00681F71" w:rsidP="00642BB3">
            <w:pPr>
              <w:autoSpaceDE w:val="0"/>
              <w:autoSpaceDN w:val="0"/>
              <w:adjustRightInd w:val="0"/>
              <w:spacing w:before="120" w:after="120" w:line="312" w:lineRule="auto"/>
              <w:rPr>
                <w:rFonts w:cs="Arial"/>
                <w:b/>
                <w:noProof/>
                <w:sz w:val="20"/>
                <w:szCs w:val="20"/>
              </w:rPr>
            </w:pPr>
            <w:r w:rsidRPr="00681F71">
              <w:rPr>
                <w:rFonts w:cs="Arial"/>
                <w:b/>
                <w:noProof/>
                <w:sz w:val="20"/>
                <w:szCs w:val="20"/>
              </w:rPr>
              <w:t>Shelf      ProductID   TheSum</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 ----------- -----------</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B          492         16</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B          493         28</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B          494         4</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B          495         25</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B          496         44</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N/A        814         96</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N/A        943         88</w:t>
            </w:r>
          </w:p>
          <w:p w:rsidR="00681F71" w:rsidRPr="00681F71" w:rsidRDefault="00681F71" w:rsidP="00642BB3">
            <w:pPr>
              <w:autoSpaceDE w:val="0"/>
              <w:autoSpaceDN w:val="0"/>
              <w:adjustRightInd w:val="0"/>
              <w:spacing w:before="120" w:after="120" w:line="312" w:lineRule="auto"/>
              <w:rPr>
                <w:rFonts w:cs="Arial"/>
                <w:noProof/>
                <w:sz w:val="20"/>
                <w:szCs w:val="20"/>
              </w:rPr>
            </w:pPr>
          </w:p>
          <w:p w:rsidR="00681F71" w:rsidRPr="00681F71" w:rsidRDefault="00681F71" w:rsidP="00642BB3">
            <w:pPr>
              <w:spacing w:before="120" w:after="120" w:line="312" w:lineRule="auto"/>
              <w:rPr>
                <w:rFonts w:cs="Arial"/>
                <w:sz w:val="20"/>
                <w:szCs w:val="20"/>
              </w:rPr>
            </w:pPr>
            <w:r w:rsidRPr="00681F71">
              <w:rPr>
                <w:rFonts w:cs="Arial"/>
                <w:noProof/>
                <w:sz w:val="20"/>
                <w:szCs w:val="20"/>
              </w:rPr>
              <w:t>(7 row(s) affected)</w:t>
            </w:r>
          </w:p>
        </w:tc>
      </w:tr>
      <w:tr w:rsidR="00681F71" w:rsidRPr="00681F71" w:rsidTr="00681F71">
        <w:tc>
          <w:tcPr>
            <w:tcW w:w="1242" w:type="dxa"/>
          </w:tcPr>
          <w:p w:rsidR="00681F71" w:rsidRPr="00681F71" w:rsidRDefault="00681F71" w:rsidP="00642BB3">
            <w:pPr>
              <w:spacing w:before="120" w:after="120" w:line="312" w:lineRule="auto"/>
              <w:rPr>
                <w:rFonts w:cs="Arial"/>
                <w:b/>
                <w:sz w:val="20"/>
                <w:szCs w:val="20"/>
              </w:rPr>
            </w:pPr>
            <w:r w:rsidRPr="00681F71">
              <w:rPr>
                <w:rFonts w:cs="Arial"/>
                <w:b/>
                <w:sz w:val="20"/>
                <w:szCs w:val="20"/>
              </w:rPr>
              <w:t>Query 8</w:t>
            </w:r>
          </w:p>
        </w:tc>
        <w:tc>
          <w:tcPr>
            <w:tcW w:w="8222" w:type="dxa"/>
          </w:tcPr>
          <w:p w:rsidR="00681F71" w:rsidRPr="00681F71" w:rsidRDefault="00681F71" w:rsidP="00642BB3">
            <w:pPr>
              <w:spacing w:before="120" w:after="120" w:line="312" w:lineRule="auto"/>
              <w:jc w:val="both"/>
              <w:rPr>
                <w:rFonts w:cs="Arial"/>
                <w:sz w:val="20"/>
                <w:szCs w:val="20"/>
              </w:rPr>
            </w:pPr>
            <w:r w:rsidRPr="00681F71">
              <w:rPr>
                <w:rFonts w:cs="Arial"/>
                <w:sz w:val="20"/>
                <w:szCs w:val="20"/>
              </w:rPr>
              <w:t xml:space="preserve">We would like to see the average quantity for products where column LocationID has the value of 10. The table </w:t>
            </w:r>
            <w:proofErr w:type="spellStart"/>
            <w:r w:rsidRPr="00681F71">
              <w:rPr>
                <w:rFonts w:cs="Arial"/>
                <w:sz w:val="20"/>
                <w:szCs w:val="20"/>
                <w:lang w:val="en-GB"/>
              </w:rPr>
              <w:t>Production.ProductInventory</w:t>
            </w:r>
            <w:proofErr w:type="spellEnd"/>
            <w:r w:rsidRPr="00681F71">
              <w:rPr>
                <w:rFonts w:cs="Arial"/>
                <w:sz w:val="20"/>
                <w:szCs w:val="20"/>
                <w:lang w:val="en-GB"/>
              </w:rPr>
              <w:t xml:space="preserve"> has the answer.</w:t>
            </w:r>
          </w:p>
          <w:p w:rsidR="00681F71" w:rsidRPr="00681F71" w:rsidRDefault="00681F71" w:rsidP="00642BB3">
            <w:pPr>
              <w:autoSpaceDE w:val="0"/>
              <w:autoSpaceDN w:val="0"/>
              <w:adjustRightInd w:val="0"/>
              <w:spacing w:before="120" w:after="120" w:line="312" w:lineRule="auto"/>
              <w:rPr>
                <w:rFonts w:cs="Arial"/>
                <w:b/>
                <w:noProof/>
                <w:sz w:val="20"/>
                <w:szCs w:val="20"/>
              </w:rPr>
            </w:pPr>
            <w:r w:rsidRPr="00681F71">
              <w:rPr>
                <w:rFonts w:cs="Arial"/>
                <w:b/>
                <w:noProof/>
                <w:sz w:val="20"/>
                <w:szCs w:val="20"/>
              </w:rPr>
              <w:t>TheAvg</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295</w:t>
            </w:r>
          </w:p>
          <w:p w:rsidR="00681F71" w:rsidRPr="00681F71" w:rsidRDefault="00681F71" w:rsidP="00642BB3">
            <w:pPr>
              <w:autoSpaceDE w:val="0"/>
              <w:autoSpaceDN w:val="0"/>
              <w:adjustRightInd w:val="0"/>
              <w:spacing w:before="120" w:after="120" w:line="312" w:lineRule="auto"/>
              <w:rPr>
                <w:rFonts w:cs="Arial"/>
                <w:noProof/>
                <w:sz w:val="20"/>
                <w:szCs w:val="20"/>
              </w:rPr>
            </w:pPr>
          </w:p>
          <w:p w:rsidR="00681F71" w:rsidRPr="00681F71" w:rsidRDefault="00681F71" w:rsidP="00642BB3">
            <w:pPr>
              <w:spacing w:before="120" w:after="120" w:line="312" w:lineRule="auto"/>
              <w:rPr>
                <w:rFonts w:cs="Arial"/>
                <w:sz w:val="20"/>
                <w:szCs w:val="20"/>
              </w:rPr>
            </w:pPr>
            <w:r w:rsidRPr="00681F71">
              <w:rPr>
                <w:rFonts w:cs="Arial"/>
                <w:noProof/>
                <w:sz w:val="20"/>
                <w:szCs w:val="20"/>
              </w:rPr>
              <w:t>(1 row(s) affected)</w:t>
            </w:r>
          </w:p>
        </w:tc>
      </w:tr>
      <w:tr w:rsidR="00681F71" w:rsidRPr="00681F71" w:rsidTr="00681F71">
        <w:tc>
          <w:tcPr>
            <w:tcW w:w="1242" w:type="dxa"/>
          </w:tcPr>
          <w:p w:rsidR="00681F71" w:rsidRPr="00681F71" w:rsidRDefault="00681F71" w:rsidP="00642BB3">
            <w:pPr>
              <w:spacing w:before="120" w:after="120" w:line="312" w:lineRule="auto"/>
              <w:rPr>
                <w:rFonts w:cs="Arial"/>
                <w:b/>
                <w:sz w:val="20"/>
                <w:szCs w:val="20"/>
              </w:rPr>
            </w:pPr>
            <w:r w:rsidRPr="00681F71">
              <w:rPr>
                <w:rFonts w:cs="Arial"/>
                <w:b/>
                <w:sz w:val="20"/>
                <w:szCs w:val="20"/>
              </w:rPr>
              <w:t>Query 9</w:t>
            </w:r>
          </w:p>
        </w:tc>
        <w:tc>
          <w:tcPr>
            <w:tcW w:w="8222" w:type="dxa"/>
          </w:tcPr>
          <w:p w:rsidR="00681F71" w:rsidRPr="00681F71" w:rsidRDefault="00681F71" w:rsidP="00642BB3">
            <w:pPr>
              <w:spacing w:before="120" w:after="120" w:line="312" w:lineRule="auto"/>
              <w:jc w:val="both"/>
              <w:rPr>
                <w:rFonts w:cs="Arial"/>
                <w:sz w:val="20"/>
                <w:szCs w:val="20"/>
              </w:rPr>
            </w:pPr>
            <w:r w:rsidRPr="00681F71">
              <w:rPr>
                <w:rFonts w:cs="Arial"/>
                <w:sz w:val="20"/>
                <w:szCs w:val="20"/>
              </w:rPr>
              <w:t>To continue to write on the previous query, we would like to see the result by shelf excluding rows that has the value of N/A in the column Shelf. We also want to see a total average based on shelf only and also for all products (“grand total”).</w:t>
            </w:r>
          </w:p>
          <w:p w:rsidR="00681F71" w:rsidRPr="00681F71" w:rsidRDefault="00681F71" w:rsidP="00642BB3">
            <w:pPr>
              <w:autoSpaceDE w:val="0"/>
              <w:autoSpaceDN w:val="0"/>
              <w:adjustRightInd w:val="0"/>
              <w:spacing w:before="120" w:after="120" w:line="312" w:lineRule="auto"/>
              <w:rPr>
                <w:rFonts w:cs="Arial"/>
                <w:b/>
                <w:noProof/>
                <w:sz w:val="20"/>
                <w:szCs w:val="20"/>
              </w:rPr>
            </w:pPr>
            <w:r w:rsidRPr="00681F71">
              <w:rPr>
                <w:rFonts w:cs="Arial"/>
                <w:b/>
                <w:noProof/>
                <w:sz w:val="20"/>
                <w:szCs w:val="20"/>
              </w:rPr>
              <w:t>ProductID   Shelf      TheAvg</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lastRenderedPageBreak/>
              <w:t>----------- ---------- -----------</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NULL        NULL       328</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476         A          404</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477         A          353</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478         A          622</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NULL        A          459</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316         B          388</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398         B          404</w:t>
            </w:r>
          </w:p>
          <w:p w:rsidR="00681F71" w:rsidRPr="00681F71" w:rsidRDefault="00681F71" w:rsidP="00642BB3">
            <w:pPr>
              <w:spacing w:before="120" w:after="120" w:line="240" w:lineRule="auto"/>
              <w:rPr>
                <w:rFonts w:cs="Arial"/>
                <w:noProof/>
                <w:sz w:val="20"/>
                <w:szCs w:val="20"/>
                <w:lang w:val="it-IT"/>
              </w:rPr>
            </w:pPr>
            <w:r w:rsidRPr="00681F71">
              <w:rPr>
                <w:rFonts w:cs="Arial"/>
                <w:noProof/>
                <w:sz w:val="20"/>
                <w:szCs w:val="20"/>
                <w:lang w:val="it-IT"/>
              </w:rPr>
              <w:t xml:space="preserve">                 …………</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813         E          251</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946         E          248</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947         E          244</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NULL        E          255</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327         F          443</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NULL        F          443</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482         L          176</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483         L          459</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484         L          196</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485         L          176</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486         L          457</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487         L          324</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488         L          305</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NULL        L          299</w:t>
            </w:r>
          </w:p>
          <w:p w:rsidR="00681F71" w:rsidRPr="00681F71" w:rsidRDefault="00681F71" w:rsidP="00642BB3">
            <w:pPr>
              <w:autoSpaceDE w:val="0"/>
              <w:autoSpaceDN w:val="0"/>
              <w:adjustRightInd w:val="0"/>
              <w:spacing w:before="120" w:after="120" w:line="312" w:lineRule="auto"/>
              <w:rPr>
                <w:rFonts w:cs="Arial"/>
                <w:noProof/>
                <w:sz w:val="20"/>
                <w:szCs w:val="20"/>
                <w:lang w:val="it-IT"/>
              </w:rPr>
            </w:pPr>
          </w:p>
          <w:p w:rsidR="00681F71" w:rsidRPr="00681F71" w:rsidRDefault="00681F71" w:rsidP="00642BB3">
            <w:pPr>
              <w:autoSpaceDE w:val="0"/>
              <w:autoSpaceDN w:val="0"/>
              <w:adjustRightInd w:val="0"/>
              <w:spacing w:before="120" w:after="120" w:line="312" w:lineRule="auto"/>
              <w:rPr>
                <w:rFonts w:cs="Arial"/>
                <w:sz w:val="20"/>
                <w:szCs w:val="20"/>
              </w:rPr>
            </w:pPr>
            <w:r w:rsidRPr="00681F71">
              <w:rPr>
                <w:rFonts w:cs="Arial"/>
                <w:noProof/>
                <w:sz w:val="20"/>
                <w:szCs w:val="20"/>
              </w:rPr>
              <w:t>(47 row(s) affected)</w:t>
            </w:r>
          </w:p>
        </w:tc>
      </w:tr>
      <w:tr w:rsidR="00681F71" w:rsidRPr="00681F71" w:rsidTr="00681F71">
        <w:tc>
          <w:tcPr>
            <w:tcW w:w="1242" w:type="dxa"/>
          </w:tcPr>
          <w:p w:rsidR="00681F71" w:rsidRPr="00681F71" w:rsidRDefault="00681F71" w:rsidP="00642BB3">
            <w:pPr>
              <w:spacing w:before="120" w:after="120" w:line="312" w:lineRule="auto"/>
              <w:rPr>
                <w:rFonts w:cs="Arial"/>
                <w:b/>
                <w:sz w:val="20"/>
                <w:szCs w:val="20"/>
              </w:rPr>
            </w:pPr>
            <w:r w:rsidRPr="00681F71">
              <w:rPr>
                <w:rFonts w:cs="Arial"/>
                <w:b/>
                <w:sz w:val="20"/>
                <w:szCs w:val="20"/>
              </w:rPr>
              <w:lastRenderedPageBreak/>
              <w:t>Query 10</w:t>
            </w:r>
          </w:p>
          <w:p w:rsidR="00681F71" w:rsidRPr="00681F71" w:rsidRDefault="00681F71" w:rsidP="00642BB3">
            <w:pPr>
              <w:spacing w:before="120" w:after="120" w:line="312" w:lineRule="auto"/>
              <w:rPr>
                <w:rFonts w:cs="Arial"/>
                <w:b/>
                <w:sz w:val="20"/>
                <w:szCs w:val="20"/>
              </w:rPr>
            </w:pPr>
          </w:p>
        </w:tc>
        <w:tc>
          <w:tcPr>
            <w:tcW w:w="8222" w:type="dxa"/>
          </w:tcPr>
          <w:p w:rsidR="00681F71" w:rsidRPr="00681F71" w:rsidRDefault="00681F71" w:rsidP="00642BB3">
            <w:pPr>
              <w:spacing w:before="120" w:after="120" w:line="312" w:lineRule="auto"/>
              <w:jc w:val="both"/>
              <w:rPr>
                <w:rFonts w:cs="Arial"/>
                <w:sz w:val="20"/>
                <w:szCs w:val="20"/>
              </w:rPr>
            </w:pPr>
            <w:r w:rsidRPr="00681F71">
              <w:rPr>
                <w:rFonts w:cs="Arial"/>
                <w:sz w:val="20"/>
                <w:szCs w:val="20"/>
              </w:rPr>
              <w:t>We want to know number of members (rows) and average list price in the Production.Product table. This should be grouped independently over the Color and the Class column. We are not interested in any rows where Color nor Class are null (WHERE Class IS NOT NULL AND Color IS NOT NULL).</w:t>
            </w:r>
          </w:p>
          <w:p w:rsidR="00681F71" w:rsidRPr="00681F71" w:rsidRDefault="00681F71" w:rsidP="00642BB3">
            <w:pPr>
              <w:spacing w:before="120" w:after="120" w:line="312" w:lineRule="auto"/>
              <w:rPr>
                <w:rFonts w:cs="Arial"/>
                <w:sz w:val="20"/>
                <w:szCs w:val="20"/>
              </w:rPr>
            </w:pPr>
            <w:r w:rsidRPr="00681F71">
              <w:rPr>
                <w:rFonts w:cs="Arial"/>
                <w:sz w:val="20"/>
                <w:szCs w:val="20"/>
              </w:rPr>
              <w:t>Hint: think GROUPING SETS.</w:t>
            </w:r>
          </w:p>
          <w:p w:rsidR="00681F71" w:rsidRPr="00681F71" w:rsidRDefault="00681F71" w:rsidP="00642BB3">
            <w:pPr>
              <w:spacing w:before="120" w:after="120" w:line="240" w:lineRule="auto"/>
              <w:rPr>
                <w:rFonts w:cs="Arial"/>
                <w:b/>
                <w:sz w:val="20"/>
                <w:szCs w:val="20"/>
              </w:rPr>
            </w:pPr>
            <w:r w:rsidRPr="00681F71">
              <w:rPr>
                <w:rFonts w:cs="Arial"/>
                <w:b/>
                <w:sz w:val="20"/>
                <w:szCs w:val="20"/>
              </w:rPr>
              <w:t>Color           Class TheCountAvgPrice</w:t>
            </w:r>
          </w:p>
          <w:p w:rsidR="00681F71" w:rsidRPr="00681F71" w:rsidRDefault="00681F71" w:rsidP="00642BB3">
            <w:pPr>
              <w:spacing w:before="120" w:after="120" w:line="240" w:lineRule="auto"/>
              <w:rPr>
                <w:rFonts w:cs="Arial"/>
                <w:sz w:val="20"/>
                <w:szCs w:val="20"/>
                <w:lang w:val="sv-SE"/>
              </w:rPr>
            </w:pPr>
            <w:r w:rsidRPr="00681F71">
              <w:rPr>
                <w:rFonts w:cs="Arial"/>
                <w:sz w:val="20"/>
                <w:szCs w:val="20"/>
                <w:lang w:val="sv-SE"/>
              </w:rPr>
              <w:t>--------------- ----- ----------- ---------------------</w:t>
            </w:r>
          </w:p>
          <w:p w:rsidR="00681F71" w:rsidRPr="00681F71" w:rsidRDefault="00681F71" w:rsidP="00642BB3">
            <w:pPr>
              <w:spacing w:before="120" w:after="120" w:line="240" w:lineRule="auto"/>
              <w:rPr>
                <w:rFonts w:cs="Arial"/>
                <w:sz w:val="20"/>
                <w:szCs w:val="20"/>
                <w:lang w:val="sv-SE"/>
              </w:rPr>
            </w:pPr>
            <w:r w:rsidRPr="00681F71">
              <w:rPr>
                <w:rFonts w:cs="Arial"/>
                <w:sz w:val="20"/>
                <w:szCs w:val="20"/>
                <w:lang w:val="sv-SE"/>
              </w:rPr>
              <w:t>NULL            H     71          1925,146</w:t>
            </w:r>
          </w:p>
          <w:p w:rsidR="00681F71" w:rsidRPr="00681F71" w:rsidRDefault="00681F71" w:rsidP="00642BB3">
            <w:pPr>
              <w:spacing w:before="120" w:after="120" w:line="240" w:lineRule="auto"/>
              <w:rPr>
                <w:rFonts w:cs="Arial"/>
                <w:sz w:val="20"/>
                <w:szCs w:val="20"/>
                <w:lang w:val="sv-SE"/>
              </w:rPr>
            </w:pPr>
            <w:r w:rsidRPr="00681F71">
              <w:rPr>
                <w:rFonts w:cs="Arial"/>
                <w:sz w:val="20"/>
                <w:szCs w:val="20"/>
                <w:lang w:val="sv-SE"/>
              </w:rPr>
              <w:t>NULL            L     76          461,2811</w:t>
            </w:r>
          </w:p>
          <w:p w:rsidR="00681F71" w:rsidRPr="00681F71" w:rsidRDefault="00681F71" w:rsidP="00642BB3">
            <w:pPr>
              <w:spacing w:before="120" w:after="120" w:line="240" w:lineRule="auto"/>
              <w:rPr>
                <w:rFonts w:cs="Arial"/>
                <w:sz w:val="20"/>
                <w:szCs w:val="20"/>
                <w:lang w:val="sv-SE"/>
              </w:rPr>
            </w:pPr>
            <w:r w:rsidRPr="00681F71">
              <w:rPr>
                <w:rFonts w:cs="Arial"/>
                <w:sz w:val="20"/>
                <w:szCs w:val="20"/>
                <w:lang w:val="sv-SE"/>
              </w:rPr>
              <w:t>NULL            M     52          809,6705</w:t>
            </w:r>
          </w:p>
          <w:p w:rsidR="00681F71" w:rsidRPr="00681F71" w:rsidRDefault="00681F71" w:rsidP="00642BB3">
            <w:pPr>
              <w:spacing w:before="120" w:after="120" w:line="240" w:lineRule="auto"/>
              <w:rPr>
                <w:rFonts w:cs="Arial"/>
                <w:sz w:val="20"/>
                <w:szCs w:val="20"/>
              </w:rPr>
            </w:pPr>
            <w:r w:rsidRPr="00681F71">
              <w:rPr>
                <w:rFonts w:cs="Arial"/>
                <w:sz w:val="20"/>
                <w:szCs w:val="20"/>
              </w:rPr>
              <w:t>Black           NULL  72          917,7209</w:t>
            </w:r>
          </w:p>
          <w:p w:rsidR="00681F71" w:rsidRPr="00681F71" w:rsidRDefault="00681F71" w:rsidP="00642BB3">
            <w:pPr>
              <w:spacing w:before="120" w:after="120" w:line="240" w:lineRule="auto"/>
              <w:rPr>
                <w:rFonts w:cs="Arial"/>
                <w:sz w:val="20"/>
                <w:szCs w:val="20"/>
              </w:rPr>
            </w:pPr>
            <w:r w:rsidRPr="00681F71">
              <w:rPr>
                <w:rFonts w:cs="Arial"/>
                <w:sz w:val="20"/>
                <w:szCs w:val="20"/>
              </w:rPr>
              <w:t>Blue            NULL  22          1081,3713</w:t>
            </w:r>
          </w:p>
          <w:p w:rsidR="00681F71" w:rsidRPr="00681F71" w:rsidRDefault="00681F71" w:rsidP="00642BB3">
            <w:pPr>
              <w:spacing w:before="120" w:after="120" w:line="240" w:lineRule="auto"/>
              <w:rPr>
                <w:rFonts w:cs="Arial"/>
                <w:sz w:val="20"/>
                <w:szCs w:val="20"/>
              </w:rPr>
            </w:pPr>
            <w:r w:rsidRPr="00681F71">
              <w:rPr>
                <w:rFonts w:cs="Arial"/>
                <w:sz w:val="20"/>
                <w:szCs w:val="20"/>
              </w:rPr>
              <w:t>Red             NULL  37          1438,8948</w:t>
            </w:r>
          </w:p>
          <w:p w:rsidR="00681F71" w:rsidRPr="00681F71" w:rsidRDefault="00681F71" w:rsidP="00642BB3">
            <w:pPr>
              <w:spacing w:before="120" w:after="120" w:line="240" w:lineRule="auto"/>
              <w:rPr>
                <w:rFonts w:cs="Arial"/>
                <w:sz w:val="20"/>
                <w:szCs w:val="20"/>
                <w:lang w:val="sv-SE"/>
              </w:rPr>
            </w:pPr>
            <w:r w:rsidRPr="00681F71">
              <w:rPr>
                <w:rFonts w:cs="Arial"/>
                <w:sz w:val="20"/>
                <w:szCs w:val="20"/>
                <w:lang w:val="sv-SE"/>
              </w:rPr>
              <w:t>Silver          NULL  30          1202,065</w:t>
            </w:r>
          </w:p>
          <w:p w:rsidR="00681F71" w:rsidRPr="00681F71" w:rsidRDefault="00681F71" w:rsidP="00642BB3">
            <w:pPr>
              <w:spacing w:before="120" w:after="120" w:line="240" w:lineRule="auto"/>
              <w:rPr>
                <w:rFonts w:cs="Arial"/>
                <w:sz w:val="20"/>
                <w:szCs w:val="20"/>
                <w:lang w:val="sv-SE"/>
              </w:rPr>
            </w:pPr>
            <w:r w:rsidRPr="00681F71">
              <w:rPr>
                <w:rFonts w:cs="Arial"/>
                <w:sz w:val="20"/>
                <w:szCs w:val="20"/>
                <w:lang w:val="sv-SE"/>
              </w:rPr>
              <w:t>Silver/Black    NULL  6           61,19</w:t>
            </w:r>
          </w:p>
          <w:p w:rsidR="00681F71" w:rsidRPr="00681F71" w:rsidRDefault="00681F71" w:rsidP="00642BB3">
            <w:pPr>
              <w:spacing w:before="120" w:after="120" w:line="240" w:lineRule="auto"/>
              <w:rPr>
                <w:rFonts w:cs="Arial"/>
                <w:sz w:val="20"/>
                <w:szCs w:val="20"/>
              </w:rPr>
            </w:pPr>
            <w:r w:rsidRPr="00681F71">
              <w:rPr>
                <w:rFonts w:cs="Arial"/>
                <w:sz w:val="20"/>
                <w:szCs w:val="20"/>
              </w:rPr>
              <w:lastRenderedPageBreak/>
              <w:t>Yellow          NULL  32          1072,229</w:t>
            </w:r>
          </w:p>
          <w:p w:rsidR="00681F71" w:rsidRPr="00681F71" w:rsidRDefault="00681F71" w:rsidP="00642BB3">
            <w:pPr>
              <w:spacing w:before="120" w:after="120" w:line="312" w:lineRule="auto"/>
              <w:rPr>
                <w:rFonts w:cs="Arial"/>
                <w:sz w:val="20"/>
                <w:szCs w:val="20"/>
              </w:rPr>
            </w:pPr>
          </w:p>
          <w:p w:rsidR="00681F71" w:rsidRPr="00681F71" w:rsidRDefault="00681F71" w:rsidP="00642BB3">
            <w:pPr>
              <w:spacing w:before="120" w:after="120" w:line="312" w:lineRule="auto"/>
              <w:rPr>
                <w:rFonts w:cs="Arial"/>
                <w:sz w:val="20"/>
                <w:szCs w:val="20"/>
              </w:rPr>
            </w:pPr>
            <w:r w:rsidRPr="00681F71">
              <w:rPr>
                <w:rFonts w:cs="Arial"/>
                <w:sz w:val="20"/>
                <w:szCs w:val="20"/>
              </w:rPr>
              <w:t>(9 row(s) affected)</w:t>
            </w:r>
          </w:p>
        </w:tc>
      </w:tr>
      <w:tr w:rsidR="00681F71" w:rsidRPr="00681F71" w:rsidTr="00681F71">
        <w:tc>
          <w:tcPr>
            <w:tcW w:w="1242" w:type="dxa"/>
          </w:tcPr>
          <w:p w:rsidR="00681F71" w:rsidRPr="00681F71" w:rsidRDefault="00681F71" w:rsidP="00642BB3">
            <w:pPr>
              <w:spacing w:before="120" w:after="120" w:line="312" w:lineRule="auto"/>
              <w:rPr>
                <w:rFonts w:cs="Arial"/>
                <w:b/>
                <w:sz w:val="20"/>
                <w:szCs w:val="20"/>
              </w:rPr>
            </w:pPr>
            <w:r w:rsidRPr="00681F71">
              <w:rPr>
                <w:rFonts w:cs="Arial"/>
                <w:b/>
                <w:sz w:val="20"/>
                <w:szCs w:val="20"/>
              </w:rPr>
              <w:lastRenderedPageBreak/>
              <w:t>Query 11</w:t>
            </w:r>
          </w:p>
        </w:tc>
        <w:tc>
          <w:tcPr>
            <w:tcW w:w="8222" w:type="dxa"/>
          </w:tcPr>
          <w:p w:rsidR="00681F71" w:rsidRPr="00681F71" w:rsidRDefault="00681F71" w:rsidP="00642BB3">
            <w:pPr>
              <w:spacing w:before="120" w:after="120" w:line="312" w:lineRule="auto"/>
              <w:jc w:val="both"/>
              <w:rPr>
                <w:rFonts w:cs="Arial"/>
                <w:sz w:val="20"/>
                <w:szCs w:val="20"/>
              </w:rPr>
            </w:pPr>
            <w:r w:rsidRPr="00681F71">
              <w:rPr>
                <w:rFonts w:cs="Arial"/>
                <w:sz w:val="20"/>
                <w:szCs w:val="20"/>
              </w:rPr>
              <w:t>We now want to examine the function GROUPING. The following query generates the result below the query itself. Take a look and complete the query so it results to the second result set.</w:t>
            </w:r>
          </w:p>
          <w:p w:rsidR="00681F71" w:rsidRPr="00681F71" w:rsidRDefault="00681F71" w:rsidP="00642BB3">
            <w:pPr>
              <w:autoSpaceDE w:val="0"/>
              <w:autoSpaceDN w:val="0"/>
              <w:adjustRightInd w:val="0"/>
              <w:spacing w:after="0" w:line="240" w:lineRule="auto"/>
              <w:rPr>
                <w:rFonts w:ascii="Courier New" w:hAnsi="Courier New" w:cs="Courier New"/>
                <w:noProof/>
                <w:sz w:val="20"/>
                <w:szCs w:val="20"/>
              </w:rPr>
            </w:pPr>
            <w:r w:rsidRPr="00681F71">
              <w:rPr>
                <w:rFonts w:ascii="Courier New" w:hAnsi="Courier New" w:cs="Courier New"/>
                <w:noProof/>
                <w:color w:val="0000FF"/>
                <w:sz w:val="20"/>
                <w:szCs w:val="20"/>
              </w:rPr>
              <w:t>SELECT</w:t>
            </w:r>
            <w:r w:rsidRPr="00681F71">
              <w:rPr>
                <w:rFonts w:ascii="Courier New" w:hAnsi="Courier New" w:cs="Courier New"/>
                <w:noProof/>
                <w:sz w:val="20"/>
                <w:szCs w:val="20"/>
              </w:rPr>
              <w:t xml:space="preserve"> ProductSubcategoryID</w:t>
            </w:r>
          </w:p>
          <w:p w:rsidR="00681F71" w:rsidRPr="00681F71" w:rsidRDefault="00681F71" w:rsidP="00642BB3">
            <w:pPr>
              <w:autoSpaceDE w:val="0"/>
              <w:autoSpaceDN w:val="0"/>
              <w:adjustRightInd w:val="0"/>
              <w:spacing w:after="0" w:line="240" w:lineRule="auto"/>
              <w:rPr>
                <w:rFonts w:ascii="Courier New" w:hAnsi="Courier New" w:cs="Courier New"/>
                <w:noProof/>
                <w:sz w:val="20"/>
                <w:szCs w:val="20"/>
              </w:rPr>
            </w:pPr>
            <w:r w:rsidRPr="00681F71">
              <w:rPr>
                <w:rFonts w:ascii="Courier New" w:hAnsi="Courier New" w:cs="Courier New"/>
                <w:noProof/>
                <w:sz w:val="20"/>
                <w:szCs w:val="20"/>
              </w:rPr>
              <w:t xml:space="preserve">      </w:t>
            </w:r>
            <w:r w:rsidRPr="00681F71">
              <w:rPr>
                <w:rFonts w:ascii="Courier New" w:hAnsi="Courier New" w:cs="Courier New"/>
                <w:noProof/>
                <w:color w:val="808080"/>
                <w:sz w:val="20"/>
                <w:szCs w:val="20"/>
              </w:rPr>
              <w:t>,</w:t>
            </w:r>
            <w:r w:rsidRPr="00681F71">
              <w:rPr>
                <w:rFonts w:ascii="Courier New" w:hAnsi="Courier New" w:cs="Courier New"/>
                <w:noProof/>
                <w:sz w:val="20"/>
                <w:szCs w:val="20"/>
              </w:rPr>
              <w:t xml:space="preserve"> </w:t>
            </w:r>
            <w:r w:rsidRPr="00681F71">
              <w:rPr>
                <w:rFonts w:ascii="Courier New" w:hAnsi="Courier New" w:cs="Courier New"/>
                <w:noProof/>
                <w:color w:val="FF00FF"/>
                <w:sz w:val="20"/>
                <w:szCs w:val="20"/>
              </w:rPr>
              <w:t>COUNT</w:t>
            </w:r>
            <w:r w:rsidRPr="00681F71">
              <w:rPr>
                <w:rFonts w:ascii="Courier New" w:hAnsi="Courier New" w:cs="Courier New"/>
                <w:noProof/>
                <w:color w:val="808080"/>
                <w:sz w:val="20"/>
                <w:szCs w:val="20"/>
              </w:rPr>
              <w:t>(</w:t>
            </w:r>
            <w:r w:rsidRPr="00681F71">
              <w:rPr>
                <w:rFonts w:ascii="Courier New" w:hAnsi="Courier New" w:cs="Courier New"/>
                <w:noProof/>
                <w:sz w:val="20"/>
                <w:szCs w:val="20"/>
              </w:rPr>
              <w:t>Name</w:t>
            </w:r>
            <w:r w:rsidRPr="00681F71">
              <w:rPr>
                <w:rFonts w:ascii="Courier New" w:hAnsi="Courier New" w:cs="Courier New"/>
                <w:noProof/>
                <w:color w:val="808080"/>
                <w:sz w:val="20"/>
                <w:szCs w:val="20"/>
              </w:rPr>
              <w:t>)</w:t>
            </w:r>
            <w:r w:rsidRPr="00681F71">
              <w:rPr>
                <w:rFonts w:ascii="Courier New" w:hAnsi="Courier New" w:cs="Courier New"/>
                <w:noProof/>
                <w:sz w:val="20"/>
                <w:szCs w:val="20"/>
              </w:rPr>
              <w:t xml:space="preserve"> </w:t>
            </w:r>
            <w:r w:rsidRPr="00681F71">
              <w:rPr>
                <w:rFonts w:ascii="Courier New" w:hAnsi="Courier New" w:cs="Courier New"/>
                <w:noProof/>
                <w:color w:val="0000FF"/>
                <w:sz w:val="20"/>
                <w:szCs w:val="20"/>
              </w:rPr>
              <w:t>as</w:t>
            </w:r>
            <w:r w:rsidRPr="00681F71">
              <w:rPr>
                <w:rFonts w:ascii="Courier New" w:hAnsi="Courier New" w:cs="Courier New"/>
                <w:noProof/>
                <w:sz w:val="20"/>
                <w:szCs w:val="20"/>
              </w:rPr>
              <w:t xml:space="preserve"> Counted</w:t>
            </w:r>
          </w:p>
          <w:p w:rsidR="00681F71" w:rsidRPr="00681F71" w:rsidRDefault="00681F71" w:rsidP="00642BB3">
            <w:pPr>
              <w:autoSpaceDE w:val="0"/>
              <w:autoSpaceDN w:val="0"/>
              <w:adjustRightInd w:val="0"/>
              <w:spacing w:after="0" w:line="240" w:lineRule="auto"/>
              <w:rPr>
                <w:rFonts w:ascii="Courier New" w:hAnsi="Courier New" w:cs="Courier New"/>
                <w:noProof/>
                <w:sz w:val="20"/>
                <w:szCs w:val="20"/>
              </w:rPr>
            </w:pPr>
            <w:r w:rsidRPr="00681F71">
              <w:rPr>
                <w:rFonts w:ascii="Courier New" w:hAnsi="Courier New" w:cs="Courier New"/>
                <w:noProof/>
                <w:color w:val="0000FF"/>
                <w:sz w:val="20"/>
                <w:szCs w:val="20"/>
              </w:rPr>
              <w:t>FROM</w:t>
            </w:r>
            <w:r w:rsidRPr="00681F71">
              <w:rPr>
                <w:rFonts w:ascii="Courier New" w:hAnsi="Courier New" w:cs="Courier New"/>
                <w:noProof/>
                <w:sz w:val="20"/>
                <w:szCs w:val="20"/>
              </w:rPr>
              <w:t xml:space="preserve"> Production</w:t>
            </w:r>
            <w:r w:rsidRPr="00681F71">
              <w:rPr>
                <w:rFonts w:ascii="Courier New" w:hAnsi="Courier New" w:cs="Courier New"/>
                <w:noProof/>
                <w:color w:val="808080"/>
                <w:sz w:val="20"/>
                <w:szCs w:val="20"/>
              </w:rPr>
              <w:t>.</w:t>
            </w:r>
            <w:r w:rsidRPr="00681F71">
              <w:rPr>
                <w:rFonts w:ascii="Courier New" w:hAnsi="Courier New" w:cs="Courier New"/>
                <w:noProof/>
                <w:sz w:val="20"/>
                <w:szCs w:val="20"/>
              </w:rPr>
              <w:t>Product</w:t>
            </w:r>
          </w:p>
          <w:p w:rsidR="00681F71" w:rsidRPr="00681F71" w:rsidRDefault="00681F71" w:rsidP="00642BB3">
            <w:pPr>
              <w:spacing w:before="120" w:after="120" w:line="312" w:lineRule="auto"/>
              <w:rPr>
                <w:rFonts w:cs="Arial"/>
                <w:sz w:val="20"/>
                <w:szCs w:val="20"/>
              </w:rPr>
            </w:pPr>
            <w:r w:rsidRPr="00681F71">
              <w:rPr>
                <w:rFonts w:ascii="Courier New" w:hAnsi="Courier New" w:cs="Courier New"/>
                <w:noProof/>
                <w:color w:val="0000FF"/>
                <w:sz w:val="20"/>
                <w:szCs w:val="20"/>
              </w:rPr>
              <w:t>GROUP</w:t>
            </w:r>
            <w:r w:rsidRPr="00681F71">
              <w:rPr>
                <w:rFonts w:ascii="Courier New" w:hAnsi="Courier New" w:cs="Courier New"/>
                <w:noProof/>
                <w:sz w:val="20"/>
                <w:szCs w:val="20"/>
              </w:rPr>
              <w:t xml:space="preserve"> </w:t>
            </w:r>
            <w:r w:rsidRPr="00681F71">
              <w:rPr>
                <w:rFonts w:ascii="Courier New" w:hAnsi="Courier New" w:cs="Courier New"/>
                <w:noProof/>
                <w:color w:val="0000FF"/>
                <w:sz w:val="20"/>
                <w:szCs w:val="20"/>
              </w:rPr>
              <w:t>BY</w:t>
            </w:r>
            <w:r w:rsidRPr="00681F71">
              <w:rPr>
                <w:rFonts w:ascii="Courier New" w:hAnsi="Courier New" w:cs="Courier New"/>
                <w:noProof/>
                <w:sz w:val="20"/>
                <w:szCs w:val="20"/>
              </w:rPr>
              <w:t xml:space="preserve"> </w:t>
            </w:r>
            <w:r w:rsidRPr="00681F71">
              <w:rPr>
                <w:rFonts w:ascii="Courier New" w:hAnsi="Courier New" w:cs="Courier New"/>
                <w:noProof/>
                <w:color w:val="0000FF"/>
                <w:sz w:val="20"/>
                <w:szCs w:val="20"/>
              </w:rPr>
              <w:t xml:space="preserve">ROLLUP </w:t>
            </w:r>
            <w:r w:rsidRPr="00681F71">
              <w:rPr>
                <w:rFonts w:ascii="Courier New" w:hAnsi="Courier New" w:cs="Courier New"/>
                <w:noProof/>
                <w:color w:val="808080"/>
                <w:sz w:val="20"/>
                <w:szCs w:val="20"/>
              </w:rPr>
              <w:t>(</w:t>
            </w:r>
            <w:r w:rsidRPr="00681F71">
              <w:rPr>
                <w:rFonts w:ascii="Courier New" w:hAnsi="Courier New" w:cs="Courier New"/>
                <w:noProof/>
                <w:sz w:val="20"/>
                <w:szCs w:val="20"/>
              </w:rPr>
              <w:t>ProductSubcategoryID</w:t>
            </w:r>
            <w:r w:rsidRPr="00681F71">
              <w:rPr>
                <w:rFonts w:ascii="Courier New" w:hAnsi="Courier New" w:cs="Courier New"/>
                <w:noProof/>
                <w:color w:val="808080"/>
                <w:sz w:val="20"/>
                <w:szCs w:val="20"/>
              </w:rPr>
              <w:t>)</w:t>
            </w:r>
          </w:p>
          <w:p w:rsidR="00681F71" w:rsidRPr="00681F71" w:rsidRDefault="00681F71" w:rsidP="00642BB3">
            <w:pPr>
              <w:autoSpaceDE w:val="0"/>
              <w:autoSpaceDN w:val="0"/>
              <w:adjustRightInd w:val="0"/>
              <w:spacing w:before="120" w:after="120" w:line="240" w:lineRule="auto"/>
              <w:rPr>
                <w:rFonts w:cs="Arial"/>
                <w:b/>
                <w:noProof/>
                <w:sz w:val="20"/>
                <w:szCs w:val="20"/>
              </w:rPr>
            </w:pPr>
            <w:r w:rsidRPr="00681F71">
              <w:rPr>
                <w:rFonts w:cs="Arial"/>
                <w:b/>
                <w:noProof/>
                <w:sz w:val="20"/>
                <w:szCs w:val="20"/>
              </w:rPr>
              <w:t>ProductSubcategoryID Counted</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 </w:t>
            </w:r>
            <w:r w:rsidRPr="00681F71">
              <w:rPr>
                <w:rFonts w:cs="Arial"/>
                <w:noProof/>
                <w:sz w:val="20"/>
                <w:szCs w:val="20"/>
              </w:rPr>
              <w:tab/>
              <w:t>-----------</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NULL                 </w:t>
            </w:r>
            <w:r w:rsidRPr="00681F71">
              <w:rPr>
                <w:rFonts w:cs="Arial"/>
                <w:noProof/>
                <w:sz w:val="20"/>
                <w:szCs w:val="20"/>
              </w:rPr>
              <w:tab/>
              <w:t>209</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1                    </w:t>
            </w:r>
            <w:r w:rsidRPr="00681F71">
              <w:rPr>
                <w:rFonts w:cs="Arial"/>
                <w:noProof/>
                <w:sz w:val="20"/>
                <w:szCs w:val="20"/>
              </w:rPr>
              <w:tab/>
            </w:r>
            <w:r w:rsidRPr="00681F71">
              <w:rPr>
                <w:rFonts w:cs="Arial"/>
                <w:noProof/>
                <w:sz w:val="20"/>
                <w:szCs w:val="20"/>
              </w:rPr>
              <w:tab/>
              <w:t>32</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2                    </w:t>
            </w:r>
            <w:r w:rsidRPr="00681F71">
              <w:rPr>
                <w:rFonts w:cs="Arial"/>
                <w:noProof/>
                <w:sz w:val="20"/>
                <w:szCs w:val="20"/>
              </w:rPr>
              <w:tab/>
            </w:r>
            <w:r w:rsidRPr="00681F71">
              <w:rPr>
                <w:rFonts w:cs="Arial"/>
                <w:noProof/>
                <w:sz w:val="20"/>
                <w:szCs w:val="20"/>
              </w:rPr>
              <w:tab/>
              <w:t>43</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3                    </w:t>
            </w:r>
            <w:r w:rsidRPr="00681F71">
              <w:rPr>
                <w:rFonts w:cs="Arial"/>
                <w:noProof/>
                <w:sz w:val="20"/>
                <w:szCs w:val="20"/>
              </w:rPr>
              <w:tab/>
            </w:r>
            <w:r w:rsidRPr="00681F71">
              <w:rPr>
                <w:rFonts w:cs="Arial"/>
                <w:noProof/>
                <w:sz w:val="20"/>
                <w:szCs w:val="20"/>
              </w:rPr>
              <w:tab/>
              <w:t>22</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4                    </w:t>
            </w:r>
            <w:r w:rsidRPr="00681F71">
              <w:rPr>
                <w:rFonts w:cs="Arial"/>
                <w:noProof/>
                <w:sz w:val="20"/>
                <w:szCs w:val="20"/>
              </w:rPr>
              <w:tab/>
            </w:r>
            <w:r w:rsidRPr="00681F71">
              <w:rPr>
                <w:rFonts w:cs="Arial"/>
                <w:noProof/>
                <w:sz w:val="20"/>
                <w:szCs w:val="20"/>
              </w:rPr>
              <w:tab/>
              <w:t>8</w:t>
            </w:r>
          </w:p>
          <w:p w:rsidR="00681F71" w:rsidRPr="00681F71" w:rsidRDefault="00681F71" w:rsidP="00642BB3">
            <w:pPr>
              <w:spacing w:before="120" w:after="120" w:line="240" w:lineRule="auto"/>
              <w:rPr>
                <w:rFonts w:cs="Arial"/>
                <w:noProof/>
                <w:sz w:val="20"/>
                <w:szCs w:val="20"/>
              </w:rPr>
            </w:pPr>
            <w:r w:rsidRPr="00681F71">
              <w:rPr>
                <w:rFonts w:cs="Arial"/>
                <w:noProof/>
                <w:sz w:val="20"/>
                <w:szCs w:val="20"/>
              </w:rPr>
              <w:t xml:space="preserve">             ………… </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32                   </w:t>
            </w:r>
            <w:r w:rsidRPr="00681F71">
              <w:rPr>
                <w:rFonts w:cs="Arial"/>
                <w:noProof/>
                <w:sz w:val="20"/>
                <w:szCs w:val="20"/>
              </w:rPr>
              <w:tab/>
            </w:r>
            <w:r w:rsidRPr="00681F71">
              <w:rPr>
                <w:rFonts w:cs="Arial"/>
                <w:noProof/>
                <w:sz w:val="20"/>
                <w:szCs w:val="20"/>
              </w:rPr>
              <w:tab/>
              <w:t>1</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33                   </w:t>
            </w:r>
            <w:r w:rsidRPr="00681F71">
              <w:rPr>
                <w:rFonts w:cs="Arial"/>
                <w:noProof/>
                <w:sz w:val="20"/>
                <w:szCs w:val="20"/>
              </w:rPr>
              <w:tab/>
            </w:r>
            <w:r w:rsidRPr="00681F71">
              <w:rPr>
                <w:rFonts w:cs="Arial"/>
                <w:noProof/>
                <w:sz w:val="20"/>
                <w:szCs w:val="20"/>
              </w:rPr>
              <w:tab/>
              <w:t>3</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34                   </w:t>
            </w:r>
            <w:r w:rsidRPr="00681F71">
              <w:rPr>
                <w:rFonts w:cs="Arial"/>
                <w:noProof/>
                <w:sz w:val="20"/>
                <w:szCs w:val="20"/>
              </w:rPr>
              <w:tab/>
            </w:r>
            <w:r w:rsidRPr="00681F71">
              <w:rPr>
                <w:rFonts w:cs="Arial"/>
                <w:noProof/>
                <w:sz w:val="20"/>
                <w:szCs w:val="20"/>
              </w:rPr>
              <w:tab/>
              <w:t>1</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35                   </w:t>
            </w:r>
            <w:r w:rsidRPr="00681F71">
              <w:rPr>
                <w:rFonts w:cs="Arial"/>
                <w:noProof/>
                <w:sz w:val="20"/>
                <w:szCs w:val="20"/>
              </w:rPr>
              <w:tab/>
            </w:r>
            <w:r w:rsidRPr="00681F71">
              <w:rPr>
                <w:rFonts w:cs="Arial"/>
                <w:noProof/>
                <w:sz w:val="20"/>
                <w:szCs w:val="20"/>
              </w:rPr>
              <w:tab/>
              <w:t>1</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36                   </w:t>
            </w:r>
            <w:r w:rsidRPr="00681F71">
              <w:rPr>
                <w:rFonts w:cs="Arial"/>
                <w:noProof/>
                <w:sz w:val="20"/>
                <w:szCs w:val="20"/>
              </w:rPr>
              <w:tab/>
            </w:r>
            <w:r w:rsidRPr="00681F71">
              <w:rPr>
                <w:rFonts w:cs="Arial"/>
                <w:noProof/>
                <w:sz w:val="20"/>
                <w:szCs w:val="20"/>
              </w:rPr>
              <w:tab/>
              <w:t>2</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37                   </w:t>
            </w:r>
            <w:r w:rsidRPr="00681F71">
              <w:rPr>
                <w:rFonts w:cs="Arial"/>
                <w:noProof/>
                <w:sz w:val="20"/>
                <w:szCs w:val="20"/>
              </w:rPr>
              <w:tab/>
            </w:r>
            <w:r w:rsidRPr="00681F71">
              <w:rPr>
                <w:rFonts w:cs="Arial"/>
                <w:noProof/>
                <w:sz w:val="20"/>
                <w:szCs w:val="20"/>
              </w:rPr>
              <w:tab/>
              <w:t>11</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NULL                 </w:t>
            </w:r>
            <w:r w:rsidRPr="00681F71">
              <w:rPr>
                <w:rFonts w:cs="Arial"/>
                <w:noProof/>
                <w:sz w:val="20"/>
                <w:szCs w:val="20"/>
              </w:rPr>
              <w:tab/>
              <w:t>504</w:t>
            </w:r>
          </w:p>
          <w:p w:rsidR="00681F71" w:rsidRPr="00681F71" w:rsidRDefault="00681F71" w:rsidP="00642BB3">
            <w:pPr>
              <w:autoSpaceDE w:val="0"/>
              <w:autoSpaceDN w:val="0"/>
              <w:adjustRightInd w:val="0"/>
              <w:spacing w:before="120" w:after="120" w:line="312" w:lineRule="auto"/>
              <w:rPr>
                <w:rFonts w:cs="Arial"/>
                <w:noProof/>
                <w:sz w:val="20"/>
                <w:szCs w:val="20"/>
              </w:rPr>
            </w:pPr>
          </w:p>
          <w:p w:rsidR="00681F71" w:rsidRPr="00681F71" w:rsidRDefault="00681F71" w:rsidP="00642BB3">
            <w:pPr>
              <w:spacing w:before="120" w:after="120" w:line="312" w:lineRule="auto"/>
              <w:rPr>
                <w:rFonts w:cs="Arial"/>
                <w:sz w:val="20"/>
                <w:szCs w:val="20"/>
              </w:rPr>
            </w:pPr>
            <w:r w:rsidRPr="00681F71">
              <w:rPr>
                <w:rFonts w:cs="Arial"/>
                <w:noProof/>
                <w:sz w:val="20"/>
                <w:szCs w:val="20"/>
              </w:rPr>
              <w:t>(39 row(s) affected)</w:t>
            </w:r>
          </w:p>
          <w:p w:rsidR="00681F71" w:rsidRPr="00681F71" w:rsidRDefault="00681F71" w:rsidP="00642BB3">
            <w:pPr>
              <w:spacing w:before="120" w:after="120" w:line="312" w:lineRule="auto"/>
              <w:jc w:val="both"/>
              <w:rPr>
                <w:rFonts w:cs="Arial"/>
                <w:sz w:val="20"/>
                <w:szCs w:val="20"/>
              </w:rPr>
            </w:pPr>
            <w:r w:rsidRPr="00681F71">
              <w:rPr>
                <w:rFonts w:cs="Arial"/>
                <w:sz w:val="20"/>
                <w:szCs w:val="20"/>
              </w:rPr>
              <w:t>Below you find the second result set, continue to write a complete query so it gives the following answer. The added column is for clarity regarding NULL.</w:t>
            </w:r>
          </w:p>
          <w:p w:rsidR="00681F71" w:rsidRPr="00681F71" w:rsidRDefault="00681F71" w:rsidP="00642BB3">
            <w:pPr>
              <w:autoSpaceDE w:val="0"/>
              <w:autoSpaceDN w:val="0"/>
              <w:adjustRightInd w:val="0"/>
              <w:spacing w:before="120" w:after="120" w:line="240" w:lineRule="auto"/>
              <w:rPr>
                <w:rFonts w:cs="Arial"/>
                <w:b/>
                <w:noProof/>
                <w:sz w:val="20"/>
                <w:szCs w:val="20"/>
              </w:rPr>
            </w:pPr>
            <w:r w:rsidRPr="00681F71">
              <w:rPr>
                <w:rFonts w:cs="Arial"/>
                <w:b/>
                <w:noProof/>
                <w:sz w:val="20"/>
                <w:szCs w:val="20"/>
              </w:rPr>
              <w:t xml:space="preserve">ProductSubcategoryID </w:t>
            </w:r>
            <w:r w:rsidRPr="00681F71">
              <w:rPr>
                <w:rFonts w:cs="Arial"/>
                <w:b/>
                <w:noProof/>
                <w:sz w:val="20"/>
                <w:szCs w:val="20"/>
              </w:rPr>
              <w:tab/>
              <w:t>Counted     IsGrandTotal</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 </w:t>
            </w:r>
            <w:r w:rsidRPr="00681F71">
              <w:rPr>
                <w:rFonts w:cs="Arial"/>
                <w:noProof/>
                <w:sz w:val="20"/>
                <w:szCs w:val="20"/>
              </w:rPr>
              <w:tab/>
            </w:r>
            <w:r w:rsidRPr="00681F71">
              <w:rPr>
                <w:rFonts w:cs="Arial"/>
                <w:noProof/>
                <w:sz w:val="20"/>
                <w:szCs w:val="20"/>
              </w:rPr>
              <w:tab/>
              <w:t>----------- -----------</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NULL                 </w:t>
            </w:r>
            <w:r w:rsidRPr="00681F71">
              <w:rPr>
                <w:rFonts w:cs="Arial"/>
                <w:noProof/>
                <w:sz w:val="20"/>
                <w:szCs w:val="20"/>
              </w:rPr>
              <w:tab/>
            </w:r>
            <w:r w:rsidRPr="00681F71">
              <w:rPr>
                <w:rFonts w:cs="Arial"/>
                <w:noProof/>
                <w:sz w:val="20"/>
                <w:szCs w:val="20"/>
              </w:rPr>
              <w:tab/>
              <w:t>209         0</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NULL                 </w:t>
            </w:r>
            <w:r w:rsidRPr="00681F71">
              <w:rPr>
                <w:rFonts w:cs="Arial"/>
                <w:noProof/>
                <w:sz w:val="20"/>
                <w:szCs w:val="20"/>
              </w:rPr>
              <w:tab/>
            </w:r>
            <w:r w:rsidRPr="00681F71">
              <w:rPr>
                <w:rFonts w:cs="Arial"/>
                <w:noProof/>
                <w:sz w:val="20"/>
                <w:szCs w:val="20"/>
              </w:rPr>
              <w:tab/>
              <w:t>504         1</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1                    </w:t>
            </w:r>
            <w:r w:rsidRPr="00681F71">
              <w:rPr>
                <w:rFonts w:cs="Arial"/>
                <w:noProof/>
                <w:sz w:val="20"/>
                <w:szCs w:val="20"/>
              </w:rPr>
              <w:tab/>
            </w:r>
            <w:r w:rsidRPr="00681F71">
              <w:rPr>
                <w:rFonts w:cs="Arial"/>
                <w:noProof/>
                <w:sz w:val="20"/>
                <w:szCs w:val="20"/>
              </w:rPr>
              <w:tab/>
            </w:r>
            <w:r w:rsidRPr="00681F71">
              <w:rPr>
                <w:rFonts w:cs="Arial"/>
                <w:noProof/>
                <w:sz w:val="20"/>
                <w:szCs w:val="20"/>
              </w:rPr>
              <w:tab/>
              <w:t>32          0</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2                    </w:t>
            </w:r>
            <w:r w:rsidRPr="00681F71">
              <w:rPr>
                <w:rFonts w:cs="Arial"/>
                <w:noProof/>
                <w:sz w:val="20"/>
                <w:szCs w:val="20"/>
              </w:rPr>
              <w:tab/>
            </w:r>
            <w:r w:rsidRPr="00681F71">
              <w:rPr>
                <w:rFonts w:cs="Arial"/>
                <w:noProof/>
                <w:sz w:val="20"/>
                <w:szCs w:val="20"/>
              </w:rPr>
              <w:tab/>
            </w:r>
            <w:r w:rsidRPr="00681F71">
              <w:rPr>
                <w:rFonts w:cs="Arial"/>
                <w:noProof/>
                <w:sz w:val="20"/>
                <w:szCs w:val="20"/>
              </w:rPr>
              <w:tab/>
              <w:t>43          0</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3                    </w:t>
            </w:r>
            <w:r w:rsidRPr="00681F71">
              <w:rPr>
                <w:rFonts w:cs="Arial"/>
                <w:noProof/>
                <w:sz w:val="20"/>
                <w:szCs w:val="20"/>
              </w:rPr>
              <w:tab/>
            </w:r>
            <w:r w:rsidRPr="00681F71">
              <w:rPr>
                <w:rFonts w:cs="Arial"/>
                <w:noProof/>
                <w:sz w:val="20"/>
                <w:szCs w:val="20"/>
              </w:rPr>
              <w:tab/>
            </w:r>
            <w:r w:rsidRPr="00681F71">
              <w:rPr>
                <w:rFonts w:cs="Arial"/>
                <w:noProof/>
                <w:sz w:val="20"/>
                <w:szCs w:val="20"/>
              </w:rPr>
              <w:tab/>
              <w:t>22          0</w:t>
            </w:r>
          </w:p>
          <w:p w:rsidR="00681F71" w:rsidRPr="00681F71" w:rsidRDefault="00681F71" w:rsidP="00642BB3">
            <w:pPr>
              <w:spacing w:before="120" w:after="120" w:line="240" w:lineRule="auto"/>
              <w:rPr>
                <w:rFonts w:cs="Arial"/>
                <w:noProof/>
                <w:sz w:val="20"/>
                <w:szCs w:val="20"/>
              </w:rPr>
            </w:pPr>
            <w:r w:rsidRPr="00681F71">
              <w:rPr>
                <w:rFonts w:cs="Arial"/>
                <w:noProof/>
                <w:sz w:val="20"/>
                <w:szCs w:val="20"/>
              </w:rPr>
              <w:t xml:space="preserve">                         …… </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34                   </w:t>
            </w:r>
            <w:r w:rsidRPr="00681F71">
              <w:rPr>
                <w:rFonts w:cs="Arial"/>
                <w:noProof/>
                <w:sz w:val="20"/>
                <w:szCs w:val="20"/>
              </w:rPr>
              <w:tab/>
            </w:r>
            <w:r w:rsidRPr="00681F71">
              <w:rPr>
                <w:rFonts w:cs="Arial"/>
                <w:noProof/>
                <w:sz w:val="20"/>
                <w:szCs w:val="20"/>
              </w:rPr>
              <w:tab/>
            </w:r>
            <w:r w:rsidRPr="00681F71">
              <w:rPr>
                <w:rFonts w:cs="Arial"/>
                <w:noProof/>
                <w:sz w:val="20"/>
                <w:szCs w:val="20"/>
              </w:rPr>
              <w:tab/>
              <w:t>1           0</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35                   </w:t>
            </w:r>
            <w:r w:rsidRPr="00681F71">
              <w:rPr>
                <w:rFonts w:cs="Arial"/>
                <w:noProof/>
                <w:sz w:val="20"/>
                <w:szCs w:val="20"/>
              </w:rPr>
              <w:tab/>
            </w:r>
            <w:r w:rsidRPr="00681F71">
              <w:rPr>
                <w:rFonts w:cs="Arial"/>
                <w:noProof/>
                <w:sz w:val="20"/>
                <w:szCs w:val="20"/>
              </w:rPr>
              <w:tab/>
            </w:r>
            <w:r w:rsidRPr="00681F71">
              <w:rPr>
                <w:rFonts w:cs="Arial"/>
                <w:noProof/>
                <w:sz w:val="20"/>
                <w:szCs w:val="20"/>
              </w:rPr>
              <w:tab/>
              <w:t>1           0</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36                   </w:t>
            </w:r>
            <w:r w:rsidRPr="00681F71">
              <w:rPr>
                <w:rFonts w:cs="Arial"/>
                <w:noProof/>
                <w:sz w:val="20"/>
                <w:szCs w:val="20"/>
              </w:rPr>
              <w:tab/>
            </w:r>
            <w:r w:rsidRPr="00681F71">
              <w:rPr>
                <w:rFonts w:cs="Arial"/>
                <w:noProof/>
                <w:sz w:val="20"/>
                <w:szCs w:val="20"/>
              </w:rPr>
              <w:tab/>
            </w:r>
            <w:r w:rsidRPr="00681F71">
              <w:rPr>
                <w:rFonts w:cs="Arial"/>
                <w:noProof/>
                <w:sz w:val="20"/>
                <w:szCs w:val="20"/>
              </w:rPr>
              <w:tab/>
              <w:t>2           0</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lastRenderedPageBreak/>
              <w:t xml:space="preserve">37                   </w:t>
            </w:r>
            <w:r w:rsidRPr="00681F71">
              <w:rPr>
                <w:rFonts w:cs="Arial"/>
                <w:noProof/>
                <w:sz w:val="20"/>
                <w:szCs w:val="20"/>
              </w:rPr>
              <w:tab/>
            </w:r>
            <w:r w:rsidRPr="00681F71">
              <w:rPr>
                <w:rFonts w:cs="Arial"/>
                <w:noProof/>
                <w:sz w:val="20"/>
                <w:szCs w:val="20"/>
              </w:rPr>
              <w:tab/>
            </w:r>
            <w:r w:rsidRPr="00681F71">
              <w:rPr>
                <w:rFonts w:cs="Arial"/>
                <w:noProof/>
                <w:sz w:val="20"/>
                <w:szCs w:val="20"/>
              </w:rPr>
              <w:tab/>
              <w:t>11          0</w:t>
            </w:r>
          </w:p>
          <w:p w:rsidR="00681F71" w:rsidRPr="00681F71" w:rsidRDefault="00681F71" w:rsidP="00642BB3">
            <w:pPr>
              <w:spacing w:before="120" w:after="120" w:line="312" w:lineRule="auto"/>
              <w:rPr>
                <w:rFonts w:cs="Arial"/>
                <w:sz w:val="20"/>
                <w:szCs w:val="20"/>
              </w:rPr>
            </w:pPr>
            <w:r w:rsidRPr="00681F71">
              <w:rPr>
                <w:rFonts w:cs="Arial"/>
                <w:noProof/>
                <w:sz w:val="20"/>
                <w:szCs w:val="20"/>
              </w:rPr>
              <w:t>(39 row(s) affected)</w:t>
            </w:r>
          </w:p>
        </w:tc>
      </w:tr>
    </w:tbl>
    <w:p w:rsidR="000756EC" w:rsidRPr="00681F71" w:rsidRDefault="000756EC" w:rsidP="000756EC">
      <w:pPr>
        <w:pStyle w:val="ListParagraph"/>
        <w:numPr>
          <w:ilvl w:val="0"/>
          <w:numId w:val="0"/>
        </w:numPr>
        <w:spacing w:before="0" w:line="288" w:lineRule="auto"/>
        <w:ind w:left="644"/>
        <w:contextualSpacing w:val="0"/>
        <w:jc w:val="both"/>
        <w:outlineLvl w:val="9"/>
        <w:rPr>
          <w:b w:val="0"/>
          <w:sz w:val="10"/>
        </w:rPr>
      </w:pPr>
    </w:p>
    <w:p w:rsidR="00FB44ED" w:rsidRDefault="000756EC" w:rsidP="00D11735">
      <w:pPr>
        <w:rPr>
          <w:sz w:val="20"/>
          <w:szCs w:val="20"/>
          <w:lang w:val="en-US"/>
        </w:rPr>
      </w:pPr>
      <w:r w:rsidRPr="001A0124">
        <w:rPr>
          <w:b/>
          <w:sz w:val="20"/>
          <w:szCs w:val="20"/>
          <w:u w:val="single"/>
          <w:lang w:val="en-US"/>
        </w:rPr>
        <w:t>Estimated Time to complete</w:t>
      </w:r>
      <w:r w:rsidR="00DE328C">
        <w:rPr>
          <w:sz w:val="20"/>
          <w:szCs w:val="20"/>
          <w:lang w:val="en-US"/>
        </w:rPr>
        <w:t>: 9</w:t>
      </w:r>
      <w:r>
        <w:rPr>
          <w:sz w:val="20"/>
          <w:szCs w:val="20"/>
          <w:lang w:val="en-US"/>
        </w:rPr>
        <w:t>0 mins.</w:t>
      </w:r>
    </w:p>
    <w:p w:rsidR="00663F7C" w:rsidRDefault="00663F7C" w:rsidP="00D11735">
      <w:pPr>
        <w:rPr>
          <w:sz w:val="20"/>
          <w:szCs w:val="20"/>
          <w:lang w:val="en-US"/>
        </w:rPr>
      </w:pPr>
    </w:p>
    <w:p w:rsidR="00663F7C" w:rsidRPr="00663F7C" w:rsidRDefault="00663F7C" w:rsidP="00663F7C">
      <w:pPr>
        <w:jc w:val="center"/>
        <w:rPr>
          <w:b/>
          <w:sz w:val="20"/>
          <w:szCs w:val="20"/>
          <w:lang w:val="en-US"/>
        </w:rPr>
      </w:pPr>
      <w:r>
        <w:rPr>
          <w:b/>
          <w:sz w:val="20"/>
          <w:szCs w:val="20"/>
          <w:lang w:val="en-US"/>
        </w:rPr>
        <w:t>-- THE END --</w:t>
      </w:r>
    </w:p>
    <w:sectPr w:rsidR="00663F7C" w:rsidRPr="00663F7C" w:rsidSect="008E6477">
      <w:headerReference w:type="default" r:id="rId11"/>
      <w:footerReference w:type="default" r:id="rId12"/>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834" w:rsidRDefault="00550834" w:rsidP="000A18DA">
      <w:pPr>
        <w:pStyle w:val="ListParagraph"/>
      </w:pPr>
      <w:r>
        <w:separator/>
      </w:r>
    </w:p>
  </w:endnote>
  <w:endnote w:type="continuationSeparator" w:id="0">
    <w:p w:rsidR="00550834" w:rsidRDefault="00550834" w:rsidP="000A18DA">
      <w:pPr>
        <w:pStyle w:val="ListParagraph"/>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Swis721 BlkEx BT">
    <w:altName w:val="Impact"/>
    <w:charset w:val="00"/>
    <w:family w:val="swiss"/>
    <w:pitch w:val="variable"/>
    <w:sig w:usb0="00000007" w:usb1="00000000" w:usb2="00000000" w:usb3="00000000" w:csb0="0000001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8F3" w:rsidRPr="00171177" w:rsidRDefault="00F978F3" w:rsidP="00171177">
    <w:pPr>
      <w:pStyle w:val="Footer"/>
      <w:pBdr>
        <w:top w:val="single" w:sz="6" w:space="1" w:color="auto"/>
      </w:pBdr>
      <w:tabs>
        <w:tab w:val="clear" w:pos="8640"/>
        <w:tab w:val="right" w:pos="8910"/>
      </w:tabs>
      <w:spacing w:line="240" w:lineRule="auto"/>
      <w:ind w:left="0"/>
      <w:rPr>
        <w:rFonts w:ascii="Arial" w:hAnsi="Arial" w:cs="Arial"/>
        <w:sz w:val="18"/>
        <w:szCs w:val="18"/>
      </w:rPr>
    </w:pPr>
    <w:r w:rsidRPr="00171177">
      <w:rPr>
        <w:rFonts w:ascii="Arial" w:hAnsi="Arial" w:cs="Arial"/>
        <w:sz w:val="18"/>
        <w:szCs w:val="18"/>
      </w:rPr>
      <w:t>17e-BM/DT/FSOFT v1/</w:t>
    </w:r>
    <w:r>
      <w:rPr>
        <w:rFonts w:ascii="Arial" w:hAnsi="Arial" w:cs="Arial"/>
        <w:sz w:val="18"/>
        <w:szCs w:val="18"/>
      </w:rPr>
      <w:t>1</w:t>
    </w:r>
    <w:r w:rsidRPr="00171177">
      <w:rPr>
        <w:rFonts w:ascii="Arial" w:hAnsi="Arial" w:cs="Arial"/>
        <w:sz w:val="18"/>
        <w:szCs w:val="18"/>
      </w:rPr>
      <w:tab/>
      <w:t xml:space="preserve">                        Internal use</w:t>
    </w:r>
    <w:r w:rsidRPr="00171177">
      <w:rPr>
        <w:rFonts w:ascii="Arial" w:hAnsi="Arial" w:cs="Arial"/>
        <w:sz w:val="18"/>
        <w:szCs w:val="18"/>
      </w:rPr>
      <w:tab/>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PAGE </w:instrText>
    </w:r>
    <w:r w:rsidRPr="00171177">
      <w:rPr>
        <w:rStyle w:val="PageNumber"/>
        <w:rFonts w:ascii="Arial" w:hAnsi="Arial" w:cs="Arial"/>
        <w:sz w:val="18"/>
        <w:szCs w:val="18"/>
      </w:rPr>
      <w:fldChar w:fldCharType="separate"/>
    </w:r>
    <w:r w:rsidR="00054013">
      <w:rPr>
        <w:rStyle w:val="PageNumber"/>
        <w:rFonts w:ascii="Arial" w:hAnsi="Arial" w:cs="Arial"/>
        <w:noProof/>
        <w:sz w:val="18"/>
        <w:szCs w:val="18"/>
      </w:rPr>
      <w:t>18</w:t>
    </w:r>
    <w:r w:rsidRPr="00171177">
      <w:rPr>
        <w:rStyle w:val="PageNumber"/>
        <w:rFonts w:ascii="Arial" w:hAnsi="Arial" w:cs="Arial"/>
        <w:sz w:val="18"/>
        <w:szCs w:val="18"/>
      </w:rPr>
      <w:fldChar w:fldCharType="end"/>
    </w:r>
    <w:r w:rsidRPr="00171177">
      <w:rPr>
        <w:rStyle w:val="PageNumber"/>
        <w:rFonts w:ascii="Arial" w:hAnsi="Arial" w:cs="Arial"/>
        <w:sz w:val="18"/>
        <w:szCs w:val="18"/>
      </w:rPr>
      <w:t>/</w:t>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NUMPAGES </w:instrText>
    </w:r>
    <w:r w:rsidRPr="00171177">
      <w:rPr>
        <w:rStyle w:val="PageNumber"/>
        <w:rFonts w:ascii="Arial" w:hAnsi="Arial" w:cs="Arial"/>
        <w:sz w:val="18"/>
        <w:szCs w:val="18"/>
      </w:rPr>
      <w:fldChar w:fldCharType="separate"/>
    </w:r>
    <w:r w:rsidR="00054013">
      <w:rPr>
        <w:rStyle w:val="PageNumber"/>
        <w:rFonts w:ascii="Arial" w:hAnsi="Arial" w:cs="Arial"/>
        <w:noProof/>
        <w:sz w:val="18"/>
        <w:szCs w:val="18"/>
      </w:rPr>
      <w:t>18</w:t>
    </w:r>
    <w:r w:rsidRPr="00171177">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834" w:rsidRDefault="00550834" w:rsidP="000A18DA">
      <w:pPr>
        <w:pStyle w:val="ListParagraph"/>
      </w:pPr>
      <w:r>
        <w:separator/>
      </w:r>
    </w:p>
  </w:footnote>
  <w:footnote w:type="continuationSeparator" w:id="0">
    <w:p w:rsidR="00550834" w:rsidRDefault="00550834" w:rsidP="000A18DA">
      <w:pPr>
        <w:pStyle w:val="ListParagraph"/>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8F3" w:rsidRPr="00771EAB" w:rsidRDefault="00F978F3" w:rsidP="00CC00A8">
    <w:pPr>
      <w:pStyle w:val="Header"/>
      <w:pBdr>
        <w:bottom w:val="single" w:sz="4" w:space="1" w:color="auto"/>
      </w:pBdr>
      <w:tabs>
        <w:tab w:val="clear" w:pos="9026"/>
        <w:tab w:val="right" w:pos="8789"/>
      </w:tabs>
      <w:rPr>
        <w:sz w:val="20"/>
        <w:lang w:val="en-US"/>
      </w:rPr>
    </w:pPr>
    <w:r w:rsidRPr="00771EAB">
      <w:rPr>
        <w:sz w:val="20"/>
      </w:rPr>
      <w:t xml:space="preserve">Training </w:t>
    </w:r>
    <w:r>
      <w:rPr>
        <w:sz w:val="20"/>
        <w:lang w:val="en-US"/>
      </w:rPr>
      <w:t>Assignments</w:t>
    </w:r>
    <w:r w:rsidR="00424CF2">
      <w:rPr>
        <w:sz w:val="20"/>
        <w:lang w:val="en-US"/>
      </w:rPr>
      <w:tab/>
    </w:r>
    <w:r w:rsidRPr="00281460">
      <w:rPr>
        <w:sz w:val="20"/>
      </w:rPr>
      <w:t xml:space="preserve">SQL </w:t>
    </w:r>
    <w:r w:rsidR="006A58CE" w:rsidRPr="006A58CE">
      <w:rPr>
        <w:sz w:val="20"/>
      </w:rPr>
      <w:t>Essential</w:t>
    </w:r>
    <w:r w:rsidRPr="00771EAB">
      <w:rPr>
        <w:sz w:val="20"/>
      </w:rPr>
      <w:tab/>
      <w:t xml:space="preserve">                   Issue/Revision: x/y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657CC"/>
    <w:multiLevelType w:val="hybridMultilevel"/>
    <w:tmpl w:val="E43C76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67890"/>
    <w:multiLevelType w:val="hybridMultilevel"/>
    <w:tmpl w:val="5F7EF088"/>
    <w:lvl w:ilvl="0" w:tplc="F11442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369CD"/>
    <w:multiLevelType w:val="hybridMultilevel"/>
    <w:tmpl w:val="3EDE451E"/>
    <w:lvl w:ilvl="0" w:tplc="F78C5CA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D6625"/>
    <w:multiLevelType w:val="hybridMultilevel"/>
    <w:tmpl w:val="B62E788A"/>
    <w:lvl w:ilvl="0" w:tplc="D24648FC">
      <w:start w:val="1"/>
      <w:numFmt w:val="decimal"/>
      <w:pStyle w:val="DSYeuCau"/>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D69719C"/>
    <w:multiLevelType w:val="hybridMultilevel"/>
    <w:tmpl w:val="731C5A7E"/>
    <w:lvl w:ilvl="0" w:tplc="0409000F">
      <w:start w:val="1"/>
      <w:numFmt w:val="decimal"/>
      <w:lvlText w:val="%1."/>
      <w:lvlJc w:val="left"/>
      <w:pPr>
        <w:ind w:left="360" w:hanging="360"/>
      </w:pPr>
    </w:lvl>
    <w:lvl w:ilvl="1" w:tplc="0A107E2E">
      <w:start w:val="1"/>
      <w:numFmt w:val="lowerLetter"/>
      <w:lvlText w:val="%2."/>
      <w:lvlJc w:val="left"/>
      <w:pPr>
        <w:ind w:left="644"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B80D65"/>
    <w:multiLevelType w:val="hybridMultilevel"/>
    <w:tmpl w:val="2A60EEA0"/>
    <w:lvl w:ilvl="0" w:tplc="767C1204">
      <w:numFmt w:val="bullet"/>
      <w:lvlText w:val="•"/>
      <w:lvlJc w:val="left"/>
      <w:pPr>
        <w:ind w:left="2160" w:hanging="72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875390A"/>
    <w:multiLevelType w:val="hybridMultilevel"/>
    <w:tmpl w:val="0742AFD0"/>
    <w:lvl w:ilvl="0" w:tplc="767C120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F0163"/>
    <w:multiLevelType w:val="hybridMultilevel"/>
    <w:tmpl w:val="A8E2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62256C"/>
    <w:multiLevelType w:val="hybridMultilevel"/>
    <w:tmpl w:val="E43C76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A173F9"/>
    <w:multiLevelType w:val="hybridMultilevel"/>
    <w:tmpl w:val="B8AAC4E8"/>
    <w:lvl w:ilvl="0" w:tplc="175C6D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EC0D2E"/>
    <w:multiLevelType w:val="hybridMultilevel"/>
    <w:tmpl w:val="E43C76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CC7DAD"/>
    <w:multiLevelType w:val="hybridMultilevel"/>
    <w:tmpl w:val="5F7EF088"/>
    <w:lvl w:ilvl="0" w:tplc="F11442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457BF5"/>
    <w:multiLevelType w:val="hybridMultilevel"/>
    <w:tmpl w:val="1C58CA6E"/>
    <w:lvl w:ilvl="0" w:tplc="9CFE4174">
      <w:start w:val="1"/>
      <w:numFmt w:val="decimal"/>
      <w:pStyle w:val="ListParagraph"/>
      <w:lvlText w:val="%1."/>
      <w:lvlJc w:val="left"/>
      <w:pPr>
        <w:ind w:left="360" w:hanging="360"/>
      </w:pPr>
    </w:lvl>
    <w:lvl w:ilvl="1" w:tplc="04090019" w:tentative="1">
      <w:start w:val="1"/>
      <w:numFmt w:val="lowerLetter"/>
      <w:pStyle w:val="PB2"/>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CC40B0"/>
    <w:multiLevelType w:val="hybridMultilevel"/>
    <w:tmpl w:val="A71435CC"/>
    <w:lvl w:ilvl="0" w:tplc="767C1204">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DA71CD"/>
    <w:multiLevelType w:val="hybridMultilevel"/>
    <w:tmpl w:val="5F7EF088"/>
    <w:lvl w:ilvl="0" w:tplc="F11442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93FFC"/>
    <w:multiLevelType w:val="hybridMultilevel"/>
    <w:tmpl w:val="DC7E71D0"/>
    <w:lvl w:ilvl="0" w:tplc="0A107E2E">
      <w:start w:val="1"/>
      <w:numFmt w:val="lowerLetter"/>
      <w:lvlText w:val="%1."/>
      <w:lvlJc w:val="left"/>
      <w:pPr>
        <w:ind w:left="644"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A20B41"/>
    <w:multiLevelType w:val="hybridMultilevel"/>
    <w:tmpl w:val="0172E6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55AC2"/>
    <w:multiLevelType w:val="hybridMultilevel"/>
    <w:tmpl w:val="5F7EF088"/>
    <w:lvl w:ilvl="0" w:tplc="F11442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790049"/>
    <w:multiLevelType w:val="hybridMultilevel"/>
    <w:tmpl w:val="E43C76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2"/>
    <w:lvlOverride w:ilvl="0">
      <w:startOverride w:val="1"/>
    </w:lvlOverride>
  </w:num>
  <w:num w:numId="4">
    <w:abstractNumId w:val="16"/>
  </w:num>
  <w:num w:numId="5">
    <w:abstractNumId w:val="8"/>
  </w:num>
  <w:num w:numId="6">
    <w:abstractNumId w:val="12"/>
    <w:lvlOverride w:ilvl="0">
      <w:startOverride w:val="1"/>
    </w:lvlOverride>
  </w:num>
  <w:num w:numId="7">
    <w:abstractNumId w:val="2"/>
  </w:num>
  <w:num w:numId="8">
    <w:abstractNumId w:val="12"/>
    <w:lvlOverride w:ilvl="0">
      <w:startOverride w:val="1"/>
    </w:lvlOverride>
  </w:num>
  <w:num w:numId="9">
    <w:abstractNumId w:val="18"/>
  </w:num>
  <w:num w:numId="10">
    <w:abstractNumId w:val="12"/>
  </w:num>
  <w:num w:numId="11">
    <w:abstractNumId w:val="7"/>
  </w:num>
  <w:num w:numId="12">
    <w:abstractNumId w:val="5"/>
  </w:num>
  <w:num w:numId="13">
    <w:abstractNumId w:val="12"/>
    <w:lvlOverride w:ilvl="0">
      <w:startOverride w:val="1"/>
    </w:lvlOverride>
  </w:num>
  <w:num w:numId="14">
    <w:abstractNumId w:val="6"/>
  </w:num>
  <w:num w:numId="15">
    <w:abstractNumId w:val="11"/>
  </w:num>
  <w:num w:numId="16">
    <w:abstractNumId w:val="10"/>
  </w:num>
  <w:num w:numId="17">
    <w:abstractNumId w:val="14"/>
  </w:num>
  <w:num w:numId="18">
    <w:abstractNumId w:val="1"/>
  </w:num>
  <w:num w:numId="19">
    <w:abstractNumId w:val="17"/>
  </w:num>
  <w:num w:numId="20">
    <w:abstractNumId w:val="13"/>
  </w:num>
  <w:num w:numId="21">
    <w:abstractNumId w:val="12"/>
    <w:lvlOverride w:ilvl="0">
      <w:startOverride w:val="1"/>
    </w:lvlOverride>
  </w:num>
  <w:num w:numId="22">
    <w:abstractNumId w:val="4"/>
  </w:num>
  <w:num w:numId="23">
    <w:abstractNumId w:val="15"/>
  </w:num>
  <w:num w:numId="24">
    <w:abstractNumId w:val="9"/>
  </w:num>
  <w:num w:numId="25">
    <w:abstractNumId w:val="12"/>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460"/>
    <w:rsid w:val="00000F83"/>
    <w:rsid w:val="00014D83"/>
    <w:rsid w:val="00024E7D"/>
    <w:rsid w:val="00031534"/>
    <w:rsid w:val="00054013"/>
    <w:rsid w:val="00063ED7"/>
    <w:rsid w:val="000756EC"/>
    <w:rsid w:val="0008115F"/>
    <w:rsid w:val="00092BB0"/>
    <w:rsid w:val="000A18DA"/>
    <w:rsid w:val="000C1FE0"/>
    <w:rsid w:val="000C4A66"/>
    <w:rsid w:val="000D26B8"/>
    <w:rsid w:val="000E4A81"/>
    <w:rsid w:val="000F0720"/>
    <w:rsid w:val="000F2A6D"/>
    <w:rsid w:val="000F3DFC"/>
    <w:rsid w:val="0010348B"/>
    <w:rsid w:val="001207DB"/>
    <w:rsid w:val="00127B81"/>
    <w:rsid w:val="00135504"/>
    <w:rsid w:val="00140211"/>
    <w:rsid w:val="0014025F"/>
    <w:rsid w:val="00151B68"/>
    <w:rsid w:val="0015654A"/>
    <w:rsid w:val="00167DA8"/>
    <w:rsid w:val="00171177"/>
    <w:rsid w:val="001808EA"/>
    <w:rsid w:val="001A0124"/>
    <w:rsid w:val="001A412D"/>
    <w:rsid w:val="001A41A7"/>
    <w:rsid w:val="001A6194"/>
    <w:rsid w:val="001A7E49"/>
    <w:rsid w:val="001C54F6"/>
    <w:rsid w:val="001D1EBE"/>
    <w:rsid w:val="001E05CE"/>
    <w:rsid w:val="001E217D"/>
    <w:rsid w:val="001E32A3"/>
    <w:rsid w:val="001F3EED"/>
    <w:rsid w:val="001F455A"/>
    <w:rsid w:val="001F5A02"/>
    <w:rsid w:val="00201C24"/>
    <w:rsid w:val="00214EA8"/>
    <w:rsid w:val="002279BD"/>
    <w:rsid w:val="002353A4"/>
    <w:rsid w:val="00251E83"/>
    <w:rsid w:val="00255B7B"/>
    <w:rsid w:val="00280532"/>
    <w:rsid w:val="00281460"/>
    <w:rsid w:val="002863CD"/>
    <w:rsid w:val="00290825"/>
    <w:rsid w:val="002A0595"/>
    <w:rsid w:val="002A1B75"/>
    <w:rsid w:val="002A2630"/>
    <w:rsid w:val="002A7218"/>
    <w:rsid w:val="002B6010"/>
    <w:rsid w:val="002C5099"/>
    <w:rsid w:val="002C697D"/>
    <w:rsid w:val="002D1675"/>
    <w:rsid w:val="002D7191"/>
    <w:rsid w:val="002E024E"/>
    <w:rsid w:val="002F1A6E"/>
    <w:rsid w:val="002F3B39"/>
    <w:rsid w:val="00301DDE"/>
    <w:rsid w:val="003032F8"/>
    <w:rsid w:val="00314E3D"/>
    <w:rsid w:val="00337C73"/>
    <w:rsid w:val="0034245E"/>
    <w:rsid w:val="00360613"/>
    <w:rsid w:val="00360A96"/>
    <w:rsid w:val="003613A0"/>
    <w:rsid w:val="00361EF1"/>
    <w:rsid w:val="00364177"/>
    <w:rsid w:val="003649DF"/>
    <w:rsid w:val="00365484"/>
    <w:rsid w:val="00365DEA"/>
    <w:rsid w:val="00382BD5"/>
    <w:rsid w:val="0039195F"/>
    <w:rsid w:val="00391EE9"/>
    <w:rsid w:val="003C52BE"/>
    <w:rsid w:val="003D552E"/>
    <w:rsid w:val="003E0FD5"/>
    <w:rsid w:val="003F19DF"/>
    <w:rsid w:val="004053C9"/>
    <w:rsid w:val="00424CF2"/>
    <w:rsid w:val="004313C2"/>
    <w:rsid w:val="00453717"/>
    <w:rsid w:val="004559F0"/>
    <w:rsid w:val="004624B6"/>
    <w:rsid w:val="00462CA2"/>
    <w:rsid w:val="004756FF"/>
    <w:rsid w:val="004A4B9A"/>
    <w:rsid w:val="004B3D6E"/>
    <w:rsid w:val="004B601A"/>
    <w:rsid w:val="004C460A"/>
    <w:rsid w:val="004E4D85"/>
    <w:rsid w:val="004E519F"/>
    <w:rsid w:val="0050359B"/>
    <w:rsid w:val="00520028"/>
    <w:rsid w:val="0053500E"/>
    <w:rsid w:val="005401C7"/>
    <w:rsid w:val="0054353F"/>
    <w:rsid w:val="00550834"/>
    <w:rsid w:val="005535F1"/>
    <w:rsid w:val="005611B7"/>
    <w:rsid w:val="0056236F"/>
    <w:rsid w:val="00563471"/>
    <w:rsid w:val="00572281"/>
    <w:rsid w:val="00574AD1"/>
    <w:rsid w:val="00581F03"/>
    <w:rsid w:val="00582855"/>
    <w:rsid w:val="005940DB"/>
    <w:rsid w:val="0059753A"/>
    <w:rsid w:val="005A62EB"/>
    <w:rsid w:val="005C20E6"/>
    <w:rsid w:val="005D100D"/>
    <w:rsid w:val="005E05DB"/>
    <w:rsid w:val="005E1B8E"/>
    <w:rsid w:val="005E55F8"/>
    <w:rsid w:val="005E64CE"/>
    <w:rsid w:val="005F1634"/>
    <w:rsid w:val="005F3E76"/>
    <w:rsid w:val="00604686"/>
    <w:rsid w:val="006125F9"/>
    <w:rsid w:val="00614108"/>
    <w:rsid w:val="00617469"/>
    <w:rsid w:val="0062004D"/>
    <w:rsid w:val="006304A0"/>
    <w:rsid w:val="00637D67"/>
    <w:rsid w:val="006438DA"/>
    <w:rsid w:val="00644114"/>
    <w:rsid w:val="0065679C"/>
    <w:rsid w:val="00663F7C"/>
    <w:rsid w:val="00664F04"/>
    <w:rsid w:val="00666242"/>
    <w:rsid w:val="006664FA"/>
    <w:rsid w:val="0067293D"/>
    <w:rsid w:val="00674B66"/>
    <w:rsid w:val="00681F71"/>
    <w:rsid w:val="00687D31"/>
    <w:rsid w:val="00692E46"/>
    <w:rsid w:val="006950A2"/>
    <w:rsid w:val="00697B23"/>
    <w:rsid w:val="006A3C72"/>
    <w:rsid w:val="006A58CE"/>
    <w:rsid w:val="006B2D44"/>
    <w:rsid w:val="006B60BD"/>
    <w:rsid w:val="006C275D"/>
    <w:rsid w:val="006E05F7"/>
    <w:rsid w:val="006E63B8"/>
    <w:rsid w:val="006F2DB5"/>
    <w:rsid w:val="00714A36"/>
    <w:rsid w:val="007217B6"/>
    <w:rsid w:val="00727AFF"/>
    <w:rsid w:val="00730E39"/>
    <w:rsid w:val="007406D1"/>
    <w:rsid w:val="0075061E"/>
    <w:rsid w:val="00752093"/>
    <w:rsid w:val="00761F5F"/>
    <w:rsid w:val="007650F7"/>
    <w:rsid w:val="00771EAB"/>
    <w:rsid w:val="007840D4"/>
    <w:rsid w:val="00787511"/>
    <w:rsid w:val="007957CA"/>
    <w:rsid w:val="0079687A"/>
    <w:rsid w:val="00797BB9"/>
    <w:rsid w:val="007A2FE4"/>
    <w:rsid w:val="007C1ACD"/>
    <w:rsid w:val="007E0DC7"/>
    <w:rsid w:val="00801D8C"/>
    <w:rsid w:val="00812CC2"/>
    <w:rsid w:val="0081480B"/>
    <w:rsid w:val="0081676B"/>
    <w:rsid w:val="00826F93"/>
    <w:rsid w:val="00860584"/>
    <w:rsid w:val="00860A98"/>
    <w:rsid w:val="00862BE6"/>
    <w:rsid w:val="0087238C"/>
    <w:rsid w:val="008838C8"/>
    <w:rsid w:val="0088529E"/>
    <w:rsid w:val="00885F3F"/>
    <w:rsid w:val="00893E3C"/>
    <w:rsid w:val="008A4DED"/>
    <w:rsid w:val="008A6098"/>
    <w:rsid w:val="008B5C61"/>
    <w:rsid w:val="008B74E6"/>
    <w:rsid w:val="008C016E"/>
    <w:rsid w:val="008D27E0"/>
    <w:rsid w:val="008E6035"/>
    <w:rsid w:val="008E6477"/>
    <w:rsid w:val="008F7C25"/>
    <w:rsid w:val="00911129"/>
    <w:rsid w:val="00917707"/>
    <w:rsid w:val="00922392"/>
    <w:rsid w:val="00922E59"/>
    <w:rsid w:val="009336BD"/>
    <w:rsid w:val="00934C0D"/>
    <w:rsid w:val="00942C87"/>
    <w:rsid w:val="00943CFF"/>
    <w:rsid w:val="009470F2"/>
    <w:rsid w:val="009570A3"/>
    <w:rsid w:val="009623A9"/>
    <w:rsid w:val="00963E52"/>
    <w:rsid w:val="009652F2"/>
    <w:rsid w:val="009668F0"/>
    <w:rsid w:val="009D2241"/>
    <w:rsid w:val="00A11B6F"/>
    <w:rsid w:val="00A256DB"/>
    <w:rsid w:val="00A2732E"/>
    <w:rsid w:val="00A30DBB"/>
    <w:rsid w:val="00A32093"/>
    <w:rsid w:val="00A34B90"/>
    <w:rsid w:val="00A3582F"/>
    <w:rsid w:val="00A4556E"/>
    <w:rsid w:val="00A530F8"/>
    <w:rsid w:val="00A6055A"/>
    <w:rsid w:val="00A67E69"/>
    <w:rsid w:val="00A703DF"/>
    <w:rsid w:val="00A8297B"/>
    <w:rsid w:val="00A948B8"/>
    <w:rsid w:val="00AA02BE"/>
    <w:rsid w:val="00AB2213"/>
    <w:rsid w:val="00AB5C3D"/>
    <w:rsid w:val="00AC253C"/>
    <w:rsid w:val="00AD300D"/>
    <w:rsid w:val="00AE189F"/>
    <w:rsid w:val="00AE1EF1"/>
    <w:rsid w:val="00AF0F10"/>
    <w:rsid w:val="00AF70F7"/>
    <w:rsid w:val="00B02EB8"/>
    <w:rsid w:val="00B11EC0"/>
    <w:rsid w:val="00B24529"/>
    <w:rsid w:val="00B37F7E"/>
    <w:rsid w:val="00B44A65"/>
    <w:rsid w:val="00B54838"/>
    <w:rsid w:val="00B632B1"/>
    <w:rsid w:val="00B70B62"/>
    <w:rsid w:val="00B755B3"/>
    <w:rsid w:val="00B80BFA"/>
    <w:rsid w:val="00B92DDF"/>
    <w:rsid w:val="00BA19AD"/>
    <w:rsid w:val="00BA3600"/>
    <w:rsid w:val="00BD02E6"/>
    <w:rsid w:val="00BD5DFB"/>
    <w:rsid w:val="00BD62EE"/>
    <w:rsid w:val="00BE10F7"/>
    <w:rsid w:val="00BE2353"/>
    <w:rsid w:val="00BE3AA7"/>
    <w:rsid w:val="00BF110E"/>
    <w:rsid w:val="00BF11A4"/>
    <w:rsid w:val="00BF6801"/>
    <w:rsid w:val="00C00526"/>
    <w:rsid w:val="00C02217"/>
    <w:rsid w:val="00C35833"/>
    <w:rsid w:val="00C36B0F"/>
    <w:rsid w:val="00C41D2B"/>
    <w:rsid w:val="00C43DDC"/>
    <w:rsid w:val="00C45A55"/>
    <w:rsid w:val="00C511EA"/>
    <w:rsid w:val="00CA2687"/>
    <w:rsid w:val="00CA3CB6"/>
    <w:rsid w:val="00CC00A8"/>
    <w:rsid w:val="00CC0FCA"/>
    <w:rsid w:val="00CC56D8"/>
    <w:rsid w:val="00CD23F7"/>
    <w:rsid w:val="00CE217D"/>
    <w:rsid w:val="00CE4E63"/>
    <w:rsid w:val="00CF517A"/>
    <w:rsid w:val="00D079C8"/>
    <w:rsid w:val="00D11735"/>
    <w:rsid w:val="00D12B14"/>
    <w:rsid w:val="00D1306F"/>
    <w:rsid w:val="00D21A33"/>
    <w:rsid w:val="00D5289D"/>
    <w:rsid w:val="00D552D4"/>
    <w:rsid w:val="00D743AC"/>
    <w:rsid w:val="00D80731"/>
    <w:rsid w:val="00D84A28"/>
    <w:rsid w:val="00D90B99"/>
    <w:rsid w:val="00DA2862"/>
    <w:rsid w:val="00DA3871"/>
    <w:rsid w:val="00DA6960"/>
    <w:rsid w:val="00DA6D10"/>
    <w:rsid w:val="00DB1ED6"/>
    <w:rsid w:val="00DB3AF7"/>
    <w:rsid w:val="00DC6B8C"/>
    <w:rsid w:val="00DD1CCD"/>
    <w:rsid w:val="00DD59B5"/>
    <w:rsid w:val="00DD75D4"/>
    <w:rsid w:val="00DE328C"/>
    <w:rsid w:val="00E04AFA"/>
    <w:rsid w:val="00E0778A"/>
    <w:rsid w:val="00E25B7E"/>
    <w:rsid w:val="00E26545"/>
    <w:rsid w:val="00E303C6"/>
    <w:rsid w:val="00E541BE"/>
    <w:rsid w:val="00E606F9"/>
    <w:rsid w:val="00E64C69"/>
    <w:rsid w:val="00E86ACE"/>
    <w:rsid w:val="00EA286E"/>
    <w:rsid w:val="00EA37CD"/>
    <w:rsid w:val="00EC0854"/>
    <w:rsid w:val="00ED58D5"/>
    <w:rsid w:val="00EE1508"/>
    <w:rsid w:val="00EE54E8"/>
    <w:rsid w:val="00EF124B"/>
    <w:rsid w:val="00EF408D"/>
    <w:rsid w:val="00EF56FC"/>
    <w:rsid w:val="00F04709"/>
    <w:rsid w:val="00F075E7"/>
    <w:rsid w:val="00F10E0F"/>
    <w:rsid w:val="00F13C0D"/>
    <w:rsid w:val="00F14FA8"/>
    <w:rsid w:val="00F24D5C"/>
    <w:rsid w:val="00F379A7"/>
    <w:rsid w:val="00F40D04"/>
    <w:rsid w:val="00F5261D"/>
    <w:rsid w:val="00F61AA7"/>
    <w:rsid w:val="00F63D36"/>
    <w:rsid w:val="00F7003C"/>
    <w:rsid w:val="00F87CA1"/>
    <w:rsid w:val="00F967C3"/>
    <w:rsid w:val="00F978F3"/>
    <w:rsid w:val="00FA2E2E"/>
    <w:rsid w:val="00FA56BE"/>
    <w:rsid w:val="00FB0FE8"/>
    <w:rsid w:val="00FB3591"/>
    <w:rsid w:val="00FB44ED"/>
    <w:rsid w:val="00FB7107"/>
    <w:rsid w:val="00FC56C5"/>
    <w:rsid w:val="00FF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B7ECB7-C277-437E-9191-D72B6B35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8E"/>
    <w:pPr>
      <w:spacing w:after="200" w:line="276" w:lineRule="auto"/>
    </w:pPr>
    <w:rPr>
      <w:sz w:val="22"/>
      <w:szCs w:val="22"/>
      <w:lang w:val="vi-VN"/>
    </w:rPr>
  </w:style>
  <w:style w:type="paragraph" w:styleId="Heading1">
    <w:name w:val="heading 1"/>
    <w:basedOn w:val="Normal"/>
    <w:next w:val="Normal"/>
    <w:link w:val="Heading1Char"/>
    <w:autoRedefine/>
    <w:uiPriority w:val="9"/>
    <w:qFormat/>
    <w:rsid w:val="00171177"/>
    <w:pPr>
      <w:keepNext/>
      <w:keepLines/>
      <w:shd w:val="clear" w:color="auto" w:fill="D9D9D9"/>
      <w:spacing w:before="240" w:after="120"/>
      <w:ind w:right="-76"/>
      <w:outlineLvl w:val="0"/>
    </w:pPr>
    <w:rPr>
      <w:rFonts w:ascii="Times New Roman" w:eastAsia="Times New Roman" w:hAnsi="Times New Roman"/>
      <w:b/>
      <w:bCs/>
      <w:sz w:val="28"/>
      <w:szCs w:val="28"/>
      <w:lang w:val="en-US"/>
    </w:rPr>
  </w:style>
  <w:style w:type="paragraph" w:styleId="Heading2">
    <w:name w:val="heading 2"/>
    <w:basedOn w:val="Normal"/>
    <w:next w:val="Normal"/>
    <w:link w:val="Heading2Char"/>
    <w:uiPriority w:val="9"/>
    <w:unhideWhenUsed/>
    <w:qFormat/>
    <w:rsid w:val="005940DB"/>
    <w:pPr>
      <w:keepNext/>
      <w:keepLines/>
      <w:spacing w:before="200" w:after="0"/>
      <w:outlineLvl w:val="1"/>
    </w:pPr>
    <w:rPr>
      <w:rFonts w:ascii="Times New Roman" w:eastAsia="Times New Roman" w:hAnsi="Times New Roman"/>
      <w:b/>
      <w:bCs/>
      <w:color w:val="4F81BD"/>
      <w:sz w:val="26"/>
      <w:szCs w:val="26"/>
    </w:rPr>
  </w:style>
  <w:style w:type="paragraph" w:styleId="Heading7">
    <w:name w:val="heading 7"/>
    <w:basedOn w:val="Normal"/>
    <w:next w:val="Normal"/>
    <w:link w:val="Heading7Char"/>
    <w:uiPriority w:val="9"/>
    <w:semiHidden/>
    <w:unhideWhenUsed/>
    <w:qFormat/>
    <w:rsid w:val="00AF70F7"/>
    <w:pPr>
      <w:spacing w:before="240" w:after="60"/>
      <w:outlineLvl w:val="6"/>
    </w:pPr>
    <w:rPr>
      <w:rFonts w:ascii="Calibri" w:eastAsia="Times New Roman"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177"/>
    <w:rPr>
      <w:rFonts w:ascii="Times New Roman" w:eastAsia="Times New Roman" w:hAnsi="Times New Roman"/>
      <w:b/>
      <w:bCs/>
      <w:sz w:val="28"/>
      <w:szCs w:val="28"/>
      <w:shd w:val="clear" w:color="auto" w:fill="D9D9D9"/>
    </w:rPr>
  </w:style>
  <w:style w:type="paragraph" w:styleId="ListParagraph">
    <w:name w:val="List Paragraph"/>
    <w:basedOn w:val="Normal"/>
    <w:next w:val="Normal"/>
    <w:link w:val="ListParagraphChar"/>
    <w:uiPriority w:val="34"/>
    <w:qFormat/>
    <w:rsid w:val="000A18DA"/>
    <w:pPr>
      <w:numPr>
        <w:numId w:val="10"/>
      </w:numPr>
      <w:spacing w:before="120" w:after="120"/>
      <w:contextualSpacing/>
      <w:outlineLvl w:val="2"/>
    </w:pPr>
    <w:rPr>
      <w:b/>
      <w:sz w:val="20"/>
      <w:szCs w:val="20"/>
      <w:lang w:val="en-US"/>
    </w:rPr>
  </w:style>
  <w:style w:type="character" w:customStyle="1" w:styleId="Heading2Char">
    <w:name w:val="Heading 2 Char"/>
    <w:basedOn w:val="DefaultParagraphFont"/>
    <w:link w:val="Heading2"/>
    <w:uiPriority w:val="9"/>
    <w:rsid w:val="005940DB"/>
    <w:rPr>
      <w:rFonts w:ascii="Times New Roman" w:eastAsia="Times New Roman" w:hAnsi="Times New Roman" w:cs="Times New Roman"/>
      <w:b/>
      <w:bCs/>
      <w:color w:val="4F81BD"/>
      <w:sz w:val="26"/>
      <w:szCs w:val="26"/>
    </w:rPr>
  </w:style>
  <w:style w:type="paragraph" w:customStyle="1" w:styleId="DSYeuCau">
    <w:name w:val="DS_YeuCau"/>
    <w:basedOn w:val="Normal"/>
    <w:next w:val="Normal"/>
    <w:link w:val="DSYeuCauChar"/>
    <w:autoRedefine/>
    <w:qFormat/>
    <w:rsid w:val="00FB0FE8"/>
    <w:pPr>
      <w:numPr>
        <w:numId w:val="1"/>
      </w:numPr>
      <w:spacing w:after="60"/>
    </w:pPr>
    <w:rPr>
      <w:lang w:val="en-US"/>
    </w:rPr>
  </w:style>
  <w:style w:type="paragraph" w:customStyle="1" w:styleId="PB0">
    <w:name w:val="PB0"/>
    <w:basedOn w:val="Normal"/>
    <w:link w:val="PB0Char"/>
    <w:autoRedefine/>
    <w:qFormat/>
    <w:rsid w:val="00FF6926"/>
    <w:pPr>
      <w:spacing w:after="60"/>
      <w:ind w:left="284"/>
      <w:jc w:val="both"/>
    </w:pPr>
  </w:style>
  <w:style w:type="character" w:customStyle="1" w:styleId="ListParagraphChar">
    <w:name w:val="List Paragraph Char"/>
    <w:basedOn w:val="DefaultParagraphFont"/>
    <w:link w:val="ListParagraph"/>
    <w:uiPriority w:val="34"/>
    <w:rsid w:val="000A18DA"/>
    <w:rPr>
      <w:b/>
    </w:rPr>
  </w:style>
  <w:style w:type="character" w:customStyle="1" w:styleId="DSYeuCauChar">
    <w:name w:val="DS_YeuCau Char"/>
    <w:basedOn w:val="ListParagraphChar"/>
    <w:link w:val="DSYeuCau"/>
    <w:rsid w:val="005940DB"/>
    <w:rPr>
      <w:b w:val="0"/>
      <w:sz w:val="22"/>
      <w:szCs w:val="22"/>
    </w:rPr>
  </w:style>
  <w:style w:type="paragraph" w:customStyle="1" w:styleId="PB1">
    <w:name w:val="PB1"/>
    <w:basedOn w:val="ListParagraph"/>
    <w:link w:val="PB1Char"/>
    <w:autoRedefine/>
    <w:qFormat/>
    <w:rsid w:val="00697B23"/>
    <w:pPr>
      <w:ind w:left="426" w:hanging="283"/>
      <w:jc w:val="both"/>
    </w:pPr>
  </w:style>
  <w:style w:type="character" w:customStyle="1" w:styleId="PB0Char">
    <w:name w:val="PB0 Char"/>
    <w:basedOn w:val="DefaultParagraphFont"/>
    <w:link w:val="PB0"/>
    <w:rsid w:val="00FF6926"/>
  </w:style>
  <w:style w:type="paragraph" w:styleId="TOCHeading">
    <w:name w:val="TOC Heading"/>
    <w:basedOn w:val="Heading1"/>
    <w:next w:val="Normal"/>
    <w:uiPriority w:val="39"/>
    <w:unhideWhenUsed/>
    <w:qFormat/>
    <w:rsid w:val="002F3B39"/>
    <w:pPr>
      <w:spacing w:before="480"/>
      <w:outlineLvl w:val="9"/>
    </w:pPr>
  </w:style>
  <w:style w:type="character" w:customStyle="1" w:styleId="PB1Char">
    <w:name w:val="PB1 Char"/>
    <w:basedOn w:val="ListParagraphChar"/>
    <w:link w:val="PB1"/>
    <w:rsid w:val="00697B23"/>
    <w:rPr>
      <w:b/>
    </w:rPr>
  </w:style>
  <w:style w:type="paragraph" w:styleId="TOC1">
    <w:name w:val="toc 1"/>
    <w:basedOn w:val="Normal"/>
    <w:next w:val="Normal"/>
    <w:autoRedefine/>
    <w:uiPriority w:val="39"/>
    <w:unhideWhenUsed/>
    <w:rsid w:val="002F3B39"/>
    <w:pPr>
      <w:spacing w:after="100"/>
    </w:pPr>
  </w:style>
  <w:style w:type="paragraph" w:styleId="TOC2">
    <w:name w:val="toc 2"/>
    <w:basedOn w:val="Normal"/>
    <w:next w:val="Normal"/>
    <w:autoRedefine/>
    <w:uiPriority w:val="39"/>
    <w:unhideWhenUsed/>
    <w:rsid w:val="002F3B39"/>
    <w:pPr>
      <w:spacing w:after="100"/>
      <w:ind w:left="220"/>
    </w:pPr>
  </w:style>
  <w:style w:type="character" w:styleId="Hyperlink">
    <w:name w:val="Hyperlink"/>
    <w:basedOn w:val="DefaultParagraphFont"/>
    <w:uiPriority w:val="99"/>
    <w:unhideWhenUsed/>
    <w:rsid w:val="002F3B39"/>
    <w:rPr>
      <w:color w:val="0000FF"/>
      <w:u w:val="single"/>
    </w:rPr>
  </w:style>
  <w:style w:type="paragraph" w:styleId="BalloonText">
    <w:name w:val="Balloon Text"/>
    <w:basedOn w:val="Normal"/>
    <w:link w:val="BalloonTextChar"/>
    <w:uiPriority w:val="99"/>
    <w:semiHidden/>
    <w:unhideWhenUsed/>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39"/>
    <w:rPr>
      <w:rFonts w:ascii="Tahoma" w:hAnsi="Tahoma" w:cs="Tahoma"/>
      <w:sz w:val="16"/>
      <w:szCs w:val="16"/>
    </w:rPr>
  </w:style>
  <w:style w:type="table" w:styleId="TableGrid">
    <w:name w:val="Table Grid"/>
    <w:basedOn w:val="TableNormal"/>
    <w:uiPriority w:val="59"/>
    <w:rsid w:val="00C43D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2">
    <w:name w:val="PB2"/>
    <w:basedOn w:val="PB1"/>
    <w:link w:val="PB2Char"/>
    <w:autoRedefine/>
    <w:qFormat/>
    <w:rsid w:val="00697B23"/>
    <w:pPr>
      <w:numPr>
        <w:ilvl w:val="1"/>
      </w:numPr>
      <w:ind w:left="851" w:hanging="306"/>
    </w:pPr>
  </w:style>
  <w:style w:type="paragraph" w:customStyle="1" w:styleId="PTble">
    <w:name w:val="PTble"/>
    <w:basedOn w:val="Normal"/>
    <w:link w:val="PTbleChar"/>
    <w:qFormat/>
    <w:rsid w:val="00922392"/>
    <w:pPr>
      <w:spacing w:after="0"/>
    </w:pPr>
    <w:rPr>
      <w:sz w:val="20"/>
      <w:lang w:val="en-US"/>
    </w:rPr>
  </w:style>
  <w:style w:type="character" w:customStyle="1" w:styleId="PB2Char">
    <w:name w:val="PB2 Char"/>
    <w:basedOn w:val="PB1Char"/>
    <w:link w:val="PB2"/>
    <w:rsid w:val="00697B23"/>
    <w:rPr>
      <w:b/>
    </w:rPr>
  </w:style>
  <w:style w:type="paragraph" w:styleId="CommentText">
    <w:name w:val="annotation text"/>
    <w:basedOn w:val="Normal"/>
    <w:link w:val="CommentTextChar"/>
    <w:semiHidden/>
    <w:rsid w:val="005E64CE"/>
    <w:pPr>
      <w:spacing w:before="120" w:after="0" w:line="360" w:lineRule="auto"/>
      <w:ind w:left="547"/>
    </w:pPr>
    <w:rPr>
      <w:rFonts w:ascii="Tahoma" w:eastAsia="MS Mincho" w:hAnsi="Tahoma"/>
      <w:sz w:val="20"/>
      <w:szCs w:val="20"/>
      <w:lang w:val="en-US"/>
    </w:rPr>
  </w:style>
  <w:style w:type="character" w:customStyle="1" w:styleId="PTbleChar">
    <w:name w:val="PTble Char"/>
    <w:basedOn w:val="DefaultParagraphFont"/>
    <w:link w:val="PTble"/>
    <w:rsid w:val="00922392"/>
    <w:rPr>
      <w:szCs w:val="22"/>
      <w:lang w:val="en-US" w:eastAsia="en-US"/>
    </w:rPr>
  </w:style>
  <w:style w:type="character" w:customStyle="1" w:styleId="CommentTextChar">
    <w:name w:val="Comment Text Char"/>
    <w:basedOn w:val="DefaultParagraphFont"/>
    <w:link w:val="CommentText"/>
    <w:semiHidden/>
    <w:rsid w:val="005E64CE"/>
    <w:rPr>
      <w:rFonts w:ascii="Tahoma" w:eastAsia="MS Mincho" w:hAnsi="Tahoma"/>
      <w:lang w:val="en-US" w:eastAsia="en-US"/>
    </w:rPr>
  </w:style>
  <w:style w:type="paragraph" w:styleId="Footer">
    <w:name w:val="footer"/>
    <w:basedOn w:val="Normal"/>
    <w:link w:val="FooterChar"/>
    <w:rsid w:val="005E64CE"/>
    <w:pPr>
      <w:tabs>
        <w:tab w:val="center" w:pos="4320"/>
        <w:tab w:val="right" w:pos="8640"/>
      </w:tabs>
      <w:spacing w:before="120" w:after="0" w:line="360" w:lineRule="auto"/>
      <w:ind w:left="547"/>
    </w:pPr>
    <w:rPr>
      <w:rFonts w:ascii="Tahoma" w:eastAsia="MS Mincho" w:hAnsi="Tahoma"/>
      <w:sz w:val="20"/>
      <w:szCs w:val="20"/>
      <w:lang w:val="en-US"/>
    </w:rPr>
  </w:style>
  <w:style w:type="character" w:customStyle="1" w:styleId="FooterChar">
    <w:name w:val="Footer Char"/>
    <w:basedOn w:val="DefaultParagraphFont"/>
    <w:link w:val="Footer"/>
    <w:semiHidden/>
    <w:rsid w:val="005E64CE"/>
    <w:rPr>
      <w:rFonts w:ascii="Tahoma" w:eastAsia="MS Mincho" w:hAnsi="Tahoma"/>
      <w:lang w:val="en-US" w:eastAsia="en-US"/>
    </w:rPr>
  </w:style>
  <w:style w:type="paragraph" w:customStyle="1" w:styleId="NormalText">
    <w:name w:val="NormalText"/>
    <w:autoRedefine/>
    <w:rsid w:val="005E64CE"/>
    <w:pPr>
      <w:autoSpaceDE w:val="0"/>
      <w:autoSpaceDN w:val="0"/>
      <w:spacing w:before="120" w:line="360" w:lineRule="auto"/>
      <w:ind w:left="2520" w:hanging="1800"/>
    </w:pPr>
    <w:rPr>
      <w:rFonts w:ascii="Tahoma" w:eastAsia="MS Mincho" w:hAnsi="Tahoma" w:cs="Tahoma"/>
      <w:noProof/>
      <w:szCs w:val="24"/>
    </w:rPr>
  </w:style>
  <w:style w:type="paragraph" w:customStyle="1" w:styleId="HeadingLv1">
    <w:name w:val="Heading Lv1"/>
    <w:basedOn w:val="Normal"/>
    <w:autoRedefine/>
    <w:rsid w:val="00730E39"/>
    <w:pPr>
      <w:autoSpaceDE w:val="0"/>
      <w:autoSpaceDN w:val="0"/>
      <w:spacing w:before="120" w:after="120" w:line="240" w:lineRule="atLeast"/>
      <w:ind w:left="131"/>
    </w:pPr>
    <w:rPr>
      <w:rFonts w:ascii="Tahoma" w:eastAsia="MS Mincho" w:hAnsi="Tahoma" w:cs="Tahoma"/>
      <w:b/>
      <w:bCs/>
      <w:noProof/>
      <w:color w:val="6E2500"/>
      <w:sz w:val="20"/>
      <w:szCs w:val="24"/>
      <w:lang w:val="en-US"/>
    </w:rPr>
  </w:style>
  <w:style w:type="paragraph" w:customStyle="1" w:styleId="HeadingLv2">
    <w:name w:val="Heading Lv2"/>
    <w:basedOn w:val="HeadingLv1"/>
    <w:autoRedefine/>
    <w:rsid w:val="005E64CE"/>
    <w:rPr>
      <w:bCs w:val="0"/>
      <w:color w:val="008000"/>
    </w:rPr>
  </w:style>
  <w:style w:type="paragraph" w:customStyle="1" w:styleId="Bang">
    <w:name w:val="Bang"/>
    <w:basedOn w:val="Normal"/>
    <w:rsid w:val="005E64CE"/>
    <w:pPr>
      <w:autoSpaceDE w:val="0"/>
      <w:autoSpaceDN w:val="0"/>
      <w:spacing w:before="80" w:after="80" w:line="240" w:lineRule="auto"/>
    </w:pPr>
    <w:rPr>
      <w:rFonts w:ascii="Tahoma" w:eastAsia="MS Mincho" w:hAnsi="Tahoma" w:cs="Tahoma"/>
      <w:bCs/>
      <w:noProof/>
      <w:color w:val="000000"/>
      <w:sz w:val="20"/>
      <w:szCs w:val="20"/>
      <w:lang w:val="en-US"/>
    </w:rPr>
  </w:style>
  <w:style w:type="paragraph" w:styleId="Header">
    <w:name w:val="header"/>
    <w:aliases w:val="Chapter Name"/>
    <w:basedOn w:val="Normal"/>
    <w:link w:val="HeaderChar"/>
    <w:unhideWhenUsed/>
    <w:rsid w:val="00DA3871"/>
    <w:pPr>
      <w:tabs>
        <w:tab w:val="center" w:pos="4513"/>
        <w:tab w:val="right" w:pos="9026"/>
      </w:tabs>
    </w:pPr>
  </w:style>
  <w:style w:type="character" w:customStyle="1" w:styleId="HeaderChar">
    <w:name w:val="Header Char"/>
    <w:aliases w:val="Chapter Name Char"/>
    <w:basedOn w:val="DefaultParagraphFont"/>
    <w:link w:val="Header"/>
    <w:uiPriority w:val="99"/>
    <w:rsid w:val="00DA3871"/>
    <w:rPr>
      <w:sz w:val="22"/>
      <w:szCs w:val="22"/>
      <w:lang w:eastAsia="en-US"/>
    </w:rPr>
  </w:style>
  <w:style w:type="character" w:styleId="PageNumber">
    <w:name w:val="page number"/>
    <w:basedOn w:val="DefaultParagraphFont"/>
    <w:semiHidden/>
    <w:rsid w:val="00DA3871"/>
  </w:style>
  <w:style w:type="paragraph" w:customStyle="1" w:styleId="HeadingBig">
    <w:name w:val="Heading Big"/>
    <w:basedOn w:val="Normal"/>
    <w:rsid w:val="00AF70F7"/>
    <w:pPr>
      <w:widowControl w:val="0"/>
      <w:spacing w:before="120" w:after="0" w:line="240" w:lineRule="auto"/>
      <w:jc w:val="center"/>
    </w:pPr>
    <w:rPr>
      <w:rFonts w:ascii="Swis721 BlkEx BT" w:eastAsia="Times New Roman" w:hAnsi="Swis721 BlkEx BT"/>
      <w:b/>
      <w:bCs/>
      <w:i/>
      <w:iCs/>
      <w:color w:val="6E2500"/>
      <w:spacing w:val="30"/>
      <w:sz w:val="40"/>
      <w:szCs w:val="32"/>
      <w:lang w:val="en-US"/>
    </w:rPr>
  </w:style>
  <w:style w:type="paragraph" w:customStyle="1" w:styleId="NormalH">
    <w:name w:val="NormalH"/>
    <w:basedOn w:val="Normal"/>
    <w:autoRedefine/>
    <w:rsid w:val="00171177"/>
    <w:pPr>
      <w:keepLines/>
      <w:pageBreakBefore/>
      <w:tabs>
        <w:tab w:val="left" w:pos="2160"/>
        <w:tab w:val="right" w:pos="5040"/>
        <w:tab w:val="left" w:pos="5760"/>
        <w:tab w:val="right" w:pos="8640"/>
      </w:tabs>
      <w:spacing w:before="360" w:after="240" w:line="240" w:lineRule="auto"/>
      <w:jc w:val="both"/>
    </w:pPr>
    <w:rPr>
      <w:rFonts w:eastAsia="Times New Roman" w:cs="Arial"/>
      <w:b/>
      <w:bCs/>
      <w:caps/>
      <w:sz w:val="20"/>
      <w:szCs w:val="24"/>
      <w:lang w:val="en-US"/>
    </w:rPr>
  </w:style>
  <w:style w:type="paragraph" w:customStyle="1" w:styleId="Bangheader">
    <w:name w:val="Bangheader"/>
    <w:basedOn w:val="Heading7"/>
    <w:autoRedefine/>
    <w:rsid w:val="00AF70F7"/>
    <w:pPr>
      <w:autoSpaceDE w:val="0"/>
      <w:autoSpaceDN w:val="0"/>
      <w:spacing w:before="80" w:after="80" w:line="240" w:lineRule="auto"/>
      <w:jc w:val="center"/>
    </w:pPr>
    <w:rPr>
      <w:rFonts w:ascii="Arial" w:eastAsia="MS Mincho" w:hAnsi="Arial" w:cs="Tahoma"/>
      <w:b/>
      <w:iCs/>
      <w:sz w:val="16"/>
      <w:szCs w:val="16"/>
      <w:lang w:val="en-US"/>
    </w:rPr>
  </w:style>
  <w:style w:type="character" w:customStyle="1" w:styleId="Heading7Char">
    <w:name w:val="Heading 7 Char"/>
    <w:basedOn w:val="DefaultParagraphFont"/>
    <w:link w:val="Heading7"/>
    <w:uiPriority w:val="9"/>
    <w:semiHidden/>
    <w:rsid w:val="00AF70F7"/>
    <w:rPr>
      <w:rFonts w:ascii="Calibri" w:eastAsia="Times New Roman" w:hAnsi="Calibri" w:cs="Times New Roman"/>
      <w:sz w:val="24"/>
      <w:szCs w:val="24"/>
      <w:lang w:val="vi-VN"/>
    </w:rPr>
  </w:style>
  <w:style w:type="character" w:customStyle="1" w:styleId="hps">
    <w:name w:val="hps"/>
    <w:basedOn w:val="DefaultParagraphFont"/>
    <w:rsid w:val="00EA286E"/>
  </w:style>
  <w:style w:type="paragraph" w:styleId="TOC3">
    <w:name w:val="toc 3"/>
    <w:basedOn w:val="Normal"/>
    <w:next w:val="Normal"/>
    <w:autoRedefine/>
    <w:uiPriority w:val="39"/>
    <w:unhideWhenUsed/>
    <w:rsid w:val="006C275D"/>
    <w:pPr>
      <w:spacing w:after="100"/>
      <w:ind w:left="440"/>
    </w:pPr>
  </w:style>
  <w:style w:type="paragraph" w:styleId="NoSpacing">
    <w:name w:val="No Spacing"/>
    <w:uiPriority w:val="1"/>
    <w:qFormat/>
    <w:rsid w:val="002E024E"/>
    <w:rPr>
      <w:rFonts w:ascii="Calibri" w:eastAsia="Times New Roman" w:hAnsi="Calibri"/>
      <w:sz w:val="22"/>
      <w:szCs w:val="22"/>
    </w:rPr>
  </w:style>
  <w:style w:type="character" w:styleId="Strong">
    <w:name w:val="Strong"/>
    <w:qFormat/>
    <w:rsid w:val="002E02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XYZ@fsoft.com.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1.FPT%20SOFTWARE\8.SME\2016\Projects\3.Update%20FR3.0%20Materials\Template\Template_Training%20Assign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AAFEB-88D0-4589-A842-29DBAE2B9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Template_Training Assignments.dot</Template>
  <TotalTime>299</TotalTime>
  <Pages>18</Pages>
  <Words>3519</Words>
  <Characters>20062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Training Assignments</vt:lpstr>
    </vt:vector>
  </TitlesOfParts>
  <Company/>
  <LinksUpToDate>false</LinksUpToDate>
  <CharactersWithSpaces>23534</CharactersWithSpaces>
  <SharedDoc>false</SharedDoc>
  <HLinks>
    <vt:vector size="24" baseType="variant">
      <vt:variant>
        <vt:i4>1572919</vt:i4>
      </vt:variant>
      <vt:variant>
        <vt:i4>20</vt:i4>
      </vt:variant>
      <vt:variant>
        <vt:i4>0</vt:i4>
      </vt:variant>
      <vt:variant>
        <vt:i4>5</vt:i4>
      </vt:variant>
      <vt:variant>
        <vt:lpwstr/>
      </vt:variant>
      <vt:variant>
        <vt:lpwstr>_Toc277935143</vt:lpwstr>
      </vt:variant>
      <vt:variant>
        <vt:i4>1572919</vt:i4>
      </vt:variant>
      <vt:variant>
        <vt:i4>14</vt:i4>
      </vt:variant>
      <vt:variant>
        <vt:i4>0</vt:i4>
      </vt:variant>
      <vt:variant>
        <vt:i4>5</vt:i4>
      </vt:variant>
      <vt:variant>
        <vt:lpwstr/>
      </vt:variant>
      <vt:variant>
        <vt:lpwstr>_Toc277935142</vt:lpwstr>
      </vt:variant>
      <vt:variant>
        <vt:i4>1572919</vt:i4>
      </vt:variant>
      <vt:variant>
        <vt:i4>8</vt:i4>
      </vt:variant>
      <vt:variant>
        <vt:i4>0</vt:i4>
      </vt:variant>
      <vt:variant>
        <vt:i4>5</vt:i4>
      </vt:variant>
      <vt:variant>
        <vt:lpwstr/>
      </vt:variant>
      <vt:variant>
        <vt:lpwstr>_Toc277935141</vt:lpwstr>
      </vt:variant>
      <vt:variant>
        <vt:i4>1572919</vt:i4>
      </vt:variant>
      <vt:variant>
        <vt:i4>2</vt:i4>
      </vt:variant>
      <vt:variant>
        <vt:i4>0</vt:i4>
      </vt:variant>
      <vt:variant>
        <vt:i4>5</vt:i4>
      </vt:variant>
      <vt:variant>
        <vt:lpwstr/>
      </vt:variant>
      <vt:variant>
        <vt:lpwstr>_Toc277935140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Assignments</dc:title>
  <dc:subject>1/1</dc:subject>
  <dc:creator>Nguyen Thi Dieu (FHO.WD)</dc:creator>
  <cp:keywords>Training, Assignments</cp:keywords>
  <dc:description>Thêm hướng dẫn soạn tài liệu.
Map assignment với lesson, cho phép chọn bài tập từ các bài có sẵn
Lý do:
Thêm mới hướng dẫn bằng tiếng Việt giúp cho người soạn tài liệu hiểu đúng nội dung tài liệu &amp; phục vụ cho nhu cầu thực tế.</dc:description>
  <cp:lastModifiedBy>Trinh Ba Tu (FA.TOD)</cp:lastModifiedBy>
  <cp:revision>128</cp:revision>
  <cp:lastPrinted>2010-11-26T02:45:00Z</cp:lastPrinted>
  <dcterms:created xsi:type="dcterms:W3CDTF">2016-10-14T02:48:00Z</dcterms:created>
  <dcterms:modified xsi:type="dcterms:W3CDTF">2020-05-13T07:39:00Z</dcterms:modified>
  <cp:category>Template</cp:category>
  <cp:contentStatus>20/11/2012</cp:contentStatus>
</cp:coreProperties>
</file>